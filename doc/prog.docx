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09390" w14:textId="77777777" w:rsidR="001E2596" w:rsidRPr="00A40FC7" w:rsidRDefault="001E2596" w:rsidP="005B0903">
      <w:pPr>
        <w:spacing w:after="0"/>
        <w:jc w:val="center"/>
        <w:rPr>
          <w:rFonts w:ascii="Times New Roman" w:hAnsi="Times New Roman"/>
          <w:lang w:val="ru-RU"/>
        </w:rPr>
      </w:pPr>
      <w:r w:rsidRPr="00A40FC7">
        <w:rPr>
          <w:rFonts w:ascii="Times New Roman" w:hAnsi="Times New Roman"/>
          <w:lang w:val="ru-RU"/>
        </w:rPr>
        <w:t xml:space="preserve">Министерство </w:t>
      </w:r>
      <w:r w:rsidR="00A46FBA" w:rsidRPr="00A40FC7">
        <w:rPr>
          <w:rFonts w:ascii="Times New Roman" w:hAnsi="Times New Roman"/>
          <w:lang w:val="ru-RU"/>
        </w:rPr>
        <w:t xml:space="preserve">науки и высшего </w:t>
      </w:r>
      <w:r w:rsidRPr="00A40FC7">
        <w:rPr>
          <w:rFonts w:ascii="Times New Roman" w:hAnsi="Times New Roman"/>
          <w:lang w:val="ru-RU"/>
        </w:rPr>
        <w:t>образования Р</w:t>
      </w:r>
      <w:r w:rsidR="00A46FBA" w:rsidRPr="00A40FC7">
        <w:rPr>
          <w:rFonts w:ascii="Times New Roman" w:hAnsi="Times New Roman"/>
          <w:lang w:val="ru-RU"/>
        </w:rPr>
        <w:t xml:space="preserve">оссийской </w:t>
      </w:r>
      <w:r w:rsidRPr="00A40FC7">
        <w:rPr>
          <w:rFonts w:ascii="Times New Roman" w:hAnsi="Times New Roman"/>
          <w:lang w:val="ru-RU"/>
        </w:rPr>
        <w:t>Ф</w:t>
      </w:r>
      <w:r w:rsidR="00A46FBA" w:rsidRPr="00A40FC7">
        <w:rPr>
          <w:rFonts w:ascii="Times New Roman" w:hAnsi="Times New Roman"/>
          <w:lang w:val="ru-RU"/>
        </w:rPr>
        <w:t>едерации</w:t>
      </w:r>
    </w:p>
    <w:p w14:paraId="0289E364" w14:textId="77777777" w:rsidR="001E2596" w:rsidRPr="00A40FC7" w:rsidRDefault="001E2596" w:rsidP="005B0903">
      <w:pPr>
        <w:spacing w:after="0"/>
        <w:jc w:val="center"/>
        <w:rPr>
          <w:rFonts w:ascii="Times New Roman" w:hAnsi="Times New Roman"/>
          <w:caps/>
          <w:lang w:val="ru-RU"/>
        </w:rPr>
      </w:pPr>
      <w:r w:rsidRPr="00A40FC7">
        <w:rPr>
          <w:rFonts w:ascii="Times New Roman" w:hAnsi="Times New Roman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7EE53244" w14:textId="77777777" w:rsidR="00027072" w:rsidRPr="00A40FC7" w:rsidRDefault="00027072" w:rsidP="005B0903">
      <w:pPr>
        <w:spacing w:after="0"/>
        <w:ind w:firstLine="4962"/>
        <w:rPr>
          <w:rFonts w:ascii="Times New Roman" w:hAnsi="Times New Roman"/>
          <w:caps/>
          <w:sz w:val="24"/>
          <w:szCs w:val="24"/>
          <w:lang w:val="ru-RU"/>
        </w:rPr>
      </w:pPr>
    </w:p>
    <w:p w14:paraId="39C64AB9" w14:textId="77777777" w:rsidR="005C195B" w:rsidRPr="00A40FC7" w:rsidRDefault="005C195B" w:rsidP="005B0903">
      <w:pPr>
        <w:spacing w:after="0"/>
        <w:ind w:firstLine="4962"/>
        <w:rPr>
          <w:rFonts w:ascii="Times New Roman" w:hAnsi="Times New Roman"/>
          <w:caps/>
          <w:sz w:val="24"/>
          <w:szCs w:val="24"/>
          <w:lang w:val="ru-RU"/>
        </w:rPr>
      </w:pPr>
    </w:p>
    <w:p w14:paraId="072D7AE5" w14:textId="77777777" w:rsidR="00F85E3D" w:rsidRPr="00A40FC7" w:rsidRDefault="00F85E3D" w:rsidP="005B0903">
      <w:pPr>
        <w:spacing w:after="0"/>
        <w:ind w:firstLine="4962"/>
        <w:rPr>
          <w:rFonts w:ascii="Times New Roman" w:hAnsi="Times New Roman"/>
          <w:caps/>
          <w:sz w:val="24"/>
          <w:szCs w:val="24"/>
          <w:lang w:val="ru-RU"/>
        </w:rPr>
      </w:pPr>
      <w:r w:rsidRPr="00A40FC7">
        <w:rPr>
          <w:rFonts w:ascii="Times New Roman" w:hAnsi="Times New Roman"/>
          <w:caps/>
          <w:sz w:val="24"/>
          <w:szCs w:val="24"/>
          <w:lang w:val="ru-RU"/>
        </w:rPr>
        <w:t>Утверждаю</w:t>
      </w:r>
    </w:p>
    <w:p w14:paraId="76D054F1" w14:textId="77777777" w:rsidR="00F85E3D" w:rsidRPr="00A40FC7" w:rsidRDefault="00F85E3D" w:rsidP="005B0903">
      <w:pPr>
        <w:spacing w:after="0"/>
        <w:ind w:firstLine="4962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Проректор по УР</w:t>
      </w:r>
    </w:p>
    <w:p w14:paraId="315792C5" w14:textId="77777777" w:rsidR="00F85E3D" w:rsidRPr="00A40FC7" w:rsidRDefault="00F85E3D" w:rsidP="005B0903">
      <w:pPr>
        <w:spacing w:after="0"/>
        <w:ind w:firstLine="4962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___________________ </w:t>
      </w:r>
      <w:r w:rsidR="003B4686" w:rsidRPr="00A40FC7">
        <w:rPr>
          <w:rFonts w:ascii="Times New Roman" w:hAnsi="Times New Roman"/>
          <w:sz w:val="24"/>
          <w:szCs w:val="24"/>
          <w:lang w:val="ru-RU"/>
        </w:rPr>
        <w:t>А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.Г. </w:t>
      </w:r>
      <w:r w:rsidR="003B4686" w:rsidRPr="00A40FC7">
        <w:rPr>
          <w:rFonts w:ascii="Times New Roman" w:hAnsi="Times New Roman"/>
          <w:sz w:val="24"/>
          <w:szCs w:val="24"/>
          <w:lang w:val="ru-RU"/>
        </w:rPr>
        <w:t>Балашов</w:t>
      </w:r>
    </w:p>
    <w:p w14:paraId="07A654BB" w14:textId="77777777" w:rsidR="00F85E3D" w:rsidRPr="005B0903" w:rsidRDefault="00D012CE" w:rsidP="005B0903">
      <w:pPr>
        <w:spacing w:after="0"/>
        <w:ind w:firstLine="4962"/>
        <w:rPr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9E1C2" wp14:editId="0BE6B89B">
                <wp:simplePos x="0" y="0"/>
                <wp:positionH relativeFrom="column">
                  <wp:posOffset>5434965</wp:posOffset>
                </wp:positionH>
                <wp:positionV relativeFrom="paragraph">
                  <wp:posOffset>182245</wp:posOffset>
                </wp:positionV>
                <wp:extent cx="161925" cy="0"/>
                <wp:effectExtent l="9525" t="6985" r="9525" b="1206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8E6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427.95pt;margin-top:14.35pt;width:12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"/>
            </w:pict>
          </mc:Fallback>
        </mc:AlternateContent>
      </w:r>
      <w:r w:rsidR="00F85E3D" w:rsidRPr="00A40FC7">
        <w:rPr>
          <w:rFonts w:ascii="Times New Roman" w:hAnsi="Times New Roman"/>
          <w:sz w:val="24"/>
          <w:szCs w:val="24"/>
          <w:lang w:val="ru-RU"/>
        </w:rPr>
        <w:t>«___»____</w:t>
      </w:r>
      <w:r w:rsidR="008256A6" w:rsidRPr="00A40FC7">
        <w:rPr>
          <w:rFonts w:ascii="Times New Roman" w:hAnsi="Times New Roman"/>
          <w:sz w:val="24"/>
          <w:szCs w:val="24"/>
          <w:lang w:val="ru-RU"/>
        </w:rPr>
        <w:t>____________</w:t>
      </w:r>
      <w:r w:rsidR="00F85E3D" w:rsidRPr="00A40FC7">
        <w:rPr>
          <w:rFonts w:ascii="Times New Roman" w:hAnsi="Times New Roman"/>
          <w:sz w:val="24"/>
          <w:szCs w:val="24"/>
          <w:lang w:val="ru-RU"/>
        </w:rPr>
        <w:t>____20</w:t>
      </w:r>
      <w:r w:rsidR="00A40FC7">
        <w:rPr>
          <w:rFonts w:ascii="Times New Roman" w:hAnsi="Times New Roman"/>
          <w:sz w:val="24"/>
          <w:szCs w:val="24"/>
          <w:lang w:val="ru-RU"/>
        </w:rPr>
        <w:t>24 г.</w:t>
      </w:r>
    </w:p>
    <w:p w14:paraId="130D3026" w14:textId="77777777" w:rsidR="00A40FC7" w:rsidRDefault="00A40FC7" w:rsidP="005B0903">
      <w:pPr>
        <w:spacing w:after="0"/>
        <w:ind w:firstLine="4962"/>
        <w:rPr>
          <w:rFonts w:ascii="Times New Roman" w:hAnsi="Times New Roman"/>
          <w:sz w:val="24"/>
          <w:szCs w:val="24"/>
          <w:lang w:val="ru-RU"/>
        </w:rPr>
      </w:pPr>
    </w:p>
    <w:p w14:paraId="7BFCEDB4" w14:textId="77777777" w:rsidR="00A40FC7" w:rsidRPr="00A40FC7" w:rsidRDefault="00A40FC7" w:rsidP="005B0903">
      <w:pPr>
        <w:spacing w:after="0"/>
        <w:ind w:firstLine="4962"/>
        <w:rPr>
          <w:rFonts w:ascii="Times New Roman" w:hAnsi="Times New Roman"/>
          <w:b/>
          <w:sz w:val="24"/>
          <w:szCs w:val="24"/>
          <w:lang w:val="ru-RU"/>
        </w:rPr>
      </w:pPr>
    </w:p>
    <w:p w14:paraId="313812AB" w14:textId="77777777" w:rsidR="00F85E3D" w:rsidRPr="00A40FC7" w:rsidRDefault="00F85E3D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4F3102C3" w14:textId="77777777" w:rsidR="00027072" w:rsidRPr="00A40FC7" w:rsidRDefault="00027072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2643C81C" w14:textId="77777777" w:rsidR="00F85E3D" w:rsidRPr="00A40FC7" w:rsidRDefault="00F85E3D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1160A8C6" w14:textId="77777777" w:rsidR="00F85E3D" w:rsidRPr="00A40FC7" w:rsidRDefault="00F85E3D" w:rsidP="005B0903">
      <w:pPr>
        <w:spacing w:after="0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caps/>
          <w:sz w:val="24"/>
          <w:szCs w:val="24"/>
          <w:lang w:val="ru-RU"/>
        </w:rPr>
        <w:t>Программа повышения квалификации</w:t>
      </w:r>
    </w:p>
    <w:p w14:paraId="44377C29" w14:textId="77777777" w:rsidR="007641BC" w:rsidRPr="00A40FC7" w:rsidRDefault="00D012CE" w:rsidP="005B0903">
      <w:pPr>
        <w:spacing w:after="0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>
        <w:rPr>
          <w:rFonts w:ascii="Times New Roman" w:hAnsi="Times New Roman"/>
          <w:b/>
          <w:cap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44BFCB" wp14:editId="417E8C0A">
                <wp:simplePos x="0" y="0"/>
                <wp:positionH relativeFrom="column">
                  <wp:posOffset>342265</wp:posOffset>
                </wp:positionH>
                <wp:positionV relativeFrom="paragraph">
                  <wp:posOffset>205105</wp:posOffset>
                </wp:positionV>
                <wp:extent cx="5443855" cy="0"/>
                <wp:effectExtent l="12700" t="11430" r="10795" b="762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3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E0D1C" id="AutoShape 3" o:spid="_x0000_s1026" type="#_x0000_t32" style="position:absolute;margin-left:26.95pt;margin-top:16.15pt;width:428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"/>
            </w:pict>
          </mc:Fallback>
        </mc:AlternateContent>
      </w:r>
      <w:r w:rsidR="00844A7E" w:rsidRPr="00A40FC7">
        <w:rPr>
          <w:rFonts w:ascii="Times New Roman" w:hAnsi="Times New Roman"/>
          <w:b/>
          <w:caps/>
          <w:sz w:val="24"/>
          <w:szCs w:val="24"/>
          <w:lang w:val="ru-RU"/>
        </w:rPr>
        <w:t>«</w:t>
      </w:r>
      <w:r w:rsidR="00994778" w:rsidRPr="00A40FC7">
        <w:rPr>
          <w:rFonts w:ascii="Times New Roman" w:hAnsi="Times New Roman"/>
          <w:b/>
          <w:caps/>
          <w:sz w:val="24"/>
          <w:szCs w:val="24"/>
          <w:lang w:val="ru-RU"/>
        </w:rPr>
        <w:t>Функциональная верификация цифровых устройств</w:t>
      </w:r>
      <w:r w:rsidR="00844A7E" w:rsidRPr="00A40FC7">
        <w:rPr>
          <w:rFonts w:ascii="Times New Roman" w:hAnsi="Times New Roman"/>
          <w:b/>
          <w:caps/>
          <w:sz w:val="24"/>
          <w:szCs w:val="24"/>
          <w:lang w:val="ru-RU"/>
        </w:rPr>
        <w:t>»</w:t>
      </w:r>
    </w:p>
    <w:p w14:paraId="1FA30EA2" w14:textId="77777777" w:rsidR="00F85E3D" w:rsidRPr="00A40FC7" w:rsidRDefault="00F85E3D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4D75193E" w14:textId="77777777" w:rsidR="001B5248" w:rsidRPr="00A40FC7" w:rsidRDefault="001B5248" w:rsidP="005B09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Программа разработана в Передовой инженерной школе </w:t>
      </w:r>
      <w:r w:rsidRPr="00A40FC7">
        <w:rPr>
          <w:rFonts w:ascii="Times New Roman" w:hAnsi="Times New Roman"/>
          <w:sz w:val="24"/>
          <w:szCs w:val="24"/>
          <w:lang w:val="ru-RU"/>
        </w:rPr>
        <w:br/>
        <w:t>«Технологии проектирования и производства электронной компонентной базы»</w:t>
      </w:r>
    </w:p>
    <w:p w14:paraId="205648CD" w14:textId="77777777" w:rsidR="00F85E3D" w:rsidRPr="00A40FC7" w:rsidRDefault="00F85E3D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29339BD1" w14:textId="77777777" w:rsidR="00F85E3D" w:rsidRPr="00A40FC7" w:rsidRDefault="00F85E3D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3BED755F" w14:textId="77777777" w:rsidR="00F85E3D" w:rsidRDefault="00F85E3D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1FBC8C30" w14:textId="77777777" w:rsidR="00A40FC7" w:rsidRDefault="00A40FC7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1F5ADCA4" w14:textId="77777777" w:rsidR="00A40FC7" w:rsidRDefault="00A40FC7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7BCF32D3" w14:textId="77777777" w:rsidR="00A40FC7" w:rsidRDefault="00A40FC7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56DDD225" w14:textId="77777777" w:rsidR="00A40FC7" w:rsidRDefault="00A40FC7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16D3BB46" w14:textId="77777777" w:rsidR="00A40FC7" w:rsidRDefault="00A40FC7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53C41A23" w14:textId="77777777" w:rsidR="00A40FC7" w:rsidRDefault="00A40FC7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252B82EA" w14:textId="77777777" w:rsidR="00A40FC7" w:rsidRDefault="00A40FC7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114A0874" w14:textId="77777777" w:rsidR="00A40FC7" w:rsidRPr="00A40FC7" w:rsidRDefault="00A40FC7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6032FB84" w14:textId="77777777" w:rsidR="00F85E3D" w:rsidRPr="00A40FC7" w:rsidRDefault="00F85E3D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1EE7EBB2" w14:textId="77777777" w:rsidR="00027072" w:rsidRDefault="00027072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4249BEFD" w14:textId="77777777" w:rsidR="00A40FC7" w:rsidRDefault="00A40FC7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2230DA03" w14:textId="77777777" w:rsidR="00A40FC7" w:rsidRDefault="00A40FC7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4728605C" w14:textId="77777777" w:rsidR="00A40FC7" w:rsidRDefault="00A40FC7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730576E5" w14:textId="77777777" w:rsidR="00A40FC7" w:rsidRDefault="00A40FC7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33AF285A" w14:textId="77777777" w:rsidR="00A40FC7" w:rsidRDefault="00A40FC7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61ABD398" w14:textId="77777777" w:rsidR="00A40FC7" w:rsidRPr="00A40FC7" w:rsidRDefault="00A40FC7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17E15253" w14:textId="77777777" w:rsidR="00F85E3D" w:rsidRPr="00A40FC7" w:rsidRDefault="00F85E3D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3A200767" w14:textId="77777777" w:rsidR="0045111D" w:rsidRPr="00A40FC7" w:rsidRDefault="00D012CE" w:rsidP="005B0903">
      <w:pPr>
        <w:tabs>
          <w:tab w:val="left" w:pos="1985"/>
        </w:tabs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F2570" wp14:editId="30E51DD4">
                <wp:simplePos x="0" y="0"/>
                <wp:positionH relativeFrom="column">
                  <wp:posOffset>3310773</wp:posOffset>
                </wp:positionH>
                <wp:positionV relativeFrom="paragraph">
                  <wp:posOffset>196850</wp:posOffset>
                </wp:positionV>
                <wp:extent cx="191770" cy="635"/>
                <wp:effectExtent l="0" t="0" r="17780" b="3746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84481" id="AutoShape 9" o:spid="_x0000_s1026" type="#_x0000_t32" style="position:absolute;margin-left:260.7pt;margin-top:15.5pt;width:15.1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2eHwIAADw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"/>
            </w:pict>
          </mc:Fallback>
        </mc:AlternateContent>
      </w:r>
      <w:r w:rsidR="00F85E3D" w:rsidRPr="00A40FC7">
        <w:rPr>
          <w:rFonts w:ascii="Times New Roman" w:hAnsi="Times New Roman"/>
          <w:sz w:val="24"/>
          <w:szCs w:val="24"/>
          <w:lang w:val="ru-RU"/>
        </w:rPr>
        <w:t xml:space="preserve">Москва </w:t>
      </w:r>
      <w:r w:rsidR="0045111D" w:rsidRPr="00A40FC7">
        <w:rPr>
          <w:rFonts w:ascii="Times New Roman" w:hAnsi="Times New Roman"/>
          <w:sz w:val="24"/>
          <w:szCs w:val="24"/>
          <w:lang w:val="ru-RU"/>
        </w:rPr>
        <w:t>–</w:t>
      </w:r>
      <w:r w:rsidR="00F85E3D" w:rsidRPr="00A40FC7">
        <w:rPr>
          <w:rFonts w:ascii="Times New Roman" w:hAnsi="Times New Roman"/>
          <w:sz w:val="24"/>
          <w:szCs w:val="24"/>
          <w:lang w:val="ru-RU"/>
        </w:rPr>
        <w:t xml:space="preserve"> 20</w:t>
      </w:r>
      <w:r w:rsidR="00994778" w:rsidRPr="00A40FC7">
        <w:rPr>
          <w:rFonts w:ascii="Times New Roman" w:hAnsi="Times New Roman"/>
          <w:sz w:val="24"/>
          <w:szCs w:val="24"/>
          <w:lang w:val="ru-RU"/>
        </w:rPr>
        <w:t>24</w:t>
      </w:r>
      <w:r w:rsidR="00A40FC7">
        <w:rPr>
          <w:rFonts w:ascii="Times New Roman" w:hAnsi="Times New Roman"/>
          <w:sz w:val="24"/>
          <w:szCs w:val="24"/>
          <w:lang w:val="ru-RU"/>
        </w:rPr>
        <w:t xml:space="preserve"> г.</w:t>
      </w:r>
      <w:r w:rsidR="0045111D" w:rsidRPr="00A40FC7">
        <w:rPr>
          <w:rFonts w:ascii="Times New Roman" w:hAnsi="Times New Roman"/>
          <w:sz w:val="24"/>
          <w:szCs w:val="24"/>
          <w:lang w:val="ru-RU"/>
        </w:rPr>
        <w:br w:type="page"/>
      </w:r>
    </w:p>
    <w:p w14:paraId="79C8DEAB" w14:textId="77777777" w:rsidR="00B16E34" w:rsidRPr="00A40FC7" w:rsidRDefault="00B16E34" w:rsidP="005B0903">
      <w:pPr>
        <w:tabs>
          <w:tab w:val="left" w:pos="1985"/>
        </w:tabs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lastRenderedPageBreak/>
        <w:t>1. Цель реализации программы</w:t>
      </w:r>
    </w:p>
    <w:p w14:paraId="40B16D92" w14:textId="77777777" w:rsidR="00A40FC7" w:rsidRPr="002F453F" w:rsidRDefault="00A40FC7" w:rsidP="005B0903">
      <w:pPr>
        <w:spacing w:after="0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2F453F">
        <w:rPr>
          <w:rFonts w:ascii="Times New Roman" w:eastAsia="Times New Roman" w:hAnsi="Times New Roman"/>
          <w:sz w:val="24"/>
          <w:szCs w:val="24"/>
          <w:lang w:val="ru-RU"/>
        </w:rPr>
        <w:t>Цель программы – формирование у слушателей профессиональных компетенций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в области применения функциональной верификации цифровых устройств.</w:t>
      </w:r>
    </w:p>
    <w:p w14:paraId="71C55CF1" w14:textId="77777777" w:rsidR="001B5248" w:rsidRPr="00A40FC7" w:rsidRDefault="001B5248" w:rsidP="005B0903">
      <w:pPr>
        <w:spacing w:after="0"/>
        <w:ind w:firstLine="426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B8B80C3" w14:textId="77777777" w:rsidR="00620106" w:rsidRPr="00A40FC7" w:rsidRDefault="00620106" w:rsidP="005B0903">
      <w:pPr>
        <w:tabs>
          <w:tab w:val="left" w:pos="1985"/>
        </w:tabs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2. Характеристика профессиональной деятельности и (или) квалификации</w:t>
      </w:r>
    </w:p>
    <w:p w14:paraId="71D79260" w14:textId="77777777" w:rsidR="001B5248" w:rsidRPr="00A40FC7" w:rsidRDefault="001B5248" w:rsidP="005B0903">
      <w:pPr>
        <w:spacing w:after="0"/>
        <w:jc w:val="both"/>
        <w:rPr>
          <w:rFonts w:ascii="Times New Roman" w:hAnsi="Times New Roman"/>
          <w:i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Научный проект ПИШ, в котором востребованы компетенции, сформированные в результате обучения по программе - </w:t>
      </w:r>
      <w:r w:rsidR="00461279" w:rsidRPr="00A40FC7">
        <w:rPr>
          <w:rFonts w:ascii="Times New Roman" w:hAnsi="Times New Roman"/>
          <w:sz w:val="24"/>
          <w:szCs w:val="24"/>
          <w:lang w:val="ru-RU"/>
        </w:rPr>
        <w:t>"Создание и развитие отечественных перспективных СФ-блоков для проектирования систем на кристалле на архитектуре RISC-V", "Исследование возможностей создания программно-аппаратного комплекса для ускорения верификации цифровых систем на кристалле".</w:t>
      </w:r>
    </w:p>
    <w:p w14:paraId="76176F66" w14:textId="77777777" w:rsidR="001B5248" w:rsidRPr="00A40FC7" w:rsidRDefault="001B5248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При разработке программы учтено мнение следующих</w:t>
      </w:r>
      <w:r w:rsidR="00461279" w:rsidRPr="00A40FC7">
        <w:rPr>
          <w:rFonts w:ascii="Times New Roman" w:hAnsi="Times New Roman"/>
          <w:sz w:val="24"/>
          <w:szCs w:val="24"/>
          <w:lang w:val="ru-RU"/>
        </w:rPr>
        <w:t xml:space="preserve"> высокотехнологичных компаний – YADRO (КНС ГРУПП).</w:t>
      </w:r>
    </w:p>
    <w:p w14:paraId="7C198613" w14:textId="77777777" w:rsidR="00620106" w:rsidRPr="00A40FC7" w:rsidRDefault="00620106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Область профессиональной деятельности: </w:t>
      </w:r>
      <w:r w:rsidR="00461279" w:rsidRPr="00A40FC7">
        <w:rPr>
          <w:rFonts w:ascii="Times New Roman" w:hAnsi="Times New Roman"/>
          <w:sz w:val="24"/>
          <w:szCs w:val="24"/>
          <w:lang w:val="ru-RU"/>
        </w:rPr>
        <w:t>верификация цифровых устройств (как отдельных модулей, так и Систем на Кристалле).</w:t>
      </w:r>
    </w:p>
    <w:p w14:paraId="7A398800" w14:textId="441AACFE" w:rsidR="00977477" w:rsidRDefault="002929BE" w:rsidP="005B0903">
      <w:pPr>
        <w:spacing w:after="0"/>
        <w:jc w:val="both"/>
        <w:rPr>
          <w:ins w:id="0" w:author="Сергей Чусов" w:date="2024-03-09T23:21:00Z"/>
          <w:rStyle w:val="fontstyle01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Вид экономической деятельности: </w:t>
      </w:r>
      <w:r w:rsidR="00461279" w:rsidRPr="00A40FC7">
        <w:rPr>
          <w:rFonts w:ascii="Times New Roman" w:hAnsi="Times New Roman"/>
          <w:sz w:val="24"/>
          <w:szCs w:val="24"/>
          <w:lang w:val="ru-RU"/>
        </w:rPr>
        <w:t xml:space="preserve">деятельность в области информации и связи </w:t>
      </w:r>
      <w:r w:rsidR="00977477" w:rsidRPr="005B0903">
        <w:rPr>
          <w:rStyle w:val="fontstyle01"/>
          <w:lang w:val="ru-RU"/>
        </w:rPr>
        <w:t>26 (ОКВЭД) – производство компьютеров,</w:t>
      </w:r>
      <w:r w:rsidR="005B0903">
        <w:rPr>
          <w:color w:val="000000"/>
          <w:lang w:val="ru-RU"/>
        </w:rPr>
        <w:t xml:space="preserve"> </w:t>
      </w:r>
      <w:r w:rsidR="00977477" w:rsidRPr="005B0903">
        <w:rPr>
          <w:rStyle w:val="fontstyle01"/>
          <w:lang w:val="ru-RU"/>
        </w:rPr>
        <w:t>электронных и оптических изделий:</w:t>
      </w:r>
      <w:r w:rsidR="005A6792">
        <w:rPr>
          <w:rStyle w:val="fontstyle01"/>
          <w:lang w:val="ru-RU"/>
        </w:rPr>
        <w:t xml:space="preserve"> </w:t>
      </w:r>
    </w:p>
    <w:p w14:paraId="0C236702" w14:textId="08E2FC17" w:rsidR="00CB368E" w:rsidRDefault="00CB368E" w:rsidP="00CB368E">
      <w:pPr>
        <w:pStyle w:val="a5"/>
        <w:numPr>
          <w:ilvl w:val="0"/>
          <w:numId w:val="14"/>
        </w:numPr>
        <w:jc w:val="both"/>
        <w:rPr>
          <w:ins w:id="1" w:author="Сергей Чусов" w:date="2024-03-09T23:21:00Z"/>
          <w:rFonts w:ascii="Times New Roman" w:hAnsi="Times New Roman"/>
          <w:sz w:val="24"/>
          <w:szCs w:val="24"/>
        </w:rPr>
      </w:pPr>
      <w:commentRangeStart w:id="2"/>
      <w:commentRangeStart w:id="3"/>
      <w:commentRangeStart w:id="4"/>
      <w:ins w:id="5" w:author="Сергей Чусов" w:date="2024-03-09T23:21:00Z">
        <w:r w:rsidRPr="00632C91">
          <w:rPr>
            <w:rFonts w:ascii="Times New Roman" w:hAnsi="Times New Roman"/>
            <w:sz w:val="24"/>
            <w:szCs w:val="24"/>
          </w:rPr>
          <w:t>26.11.3</w:t>
        </w:r>
      </w:ins>
    </w:p>
    <w:p w14:paraId="453366B5" w14:textId="310D83C0" w:rsidR="00CB368E" w:rsidRDefault="001A1A81" w:rsidP="00632C91">
      <w:pPr>
        <w:pStyle w:val="a5"/>
        <w:numPr>
          <w:ilvl w:val="0"/>
          <w:numId w:val="14"/>
        </w:numPr>
        <w:jc w:val="both"/>
        <w:rPr>
          <w:ins w:id="6" w:author="root" w:date="2024-03-11T15:22:00Z"/>
          <w:rFonts w:ascii="Times New Roman" w:hAnsi="Times New Roman"/>
          <w:sz w:val="24"/>
          <w:szCs w:val="24"/>
        </w:rPr>
      </w:pPr>
      <w:ins w:id="7" w:author="root" w:date="2024-03-11T15:22:00Z">
        <w:r>
          <w:rPr>
            <w:rFonts w:ascii="Times New Roman" w:hAnsi="Times New Roman"/>
            <w:sz w:val="24"/>
            <w:szCs w:val="24"/>
          </w:rPr>
          <w:t>26.20</w:t>
        </w:r>
      </w:ins>
      <w:ins w:id="8" w:author="root" w:date="2024-03-11T15:23:00Z">
        <w:r>
          <w:rPr>
            <w:rFonts w:ascii="Times New Roman" w:hAnsi="Times New Roman"/>
            <w:sz w:val="24"/>
            <w:szCs w:val="24"/>
            <w:lang w:val="en-US"/>
          </w:rPr>
          <w:t>.1</w:t>
        </w:r>
      </w:ins>
    </w:p>
    <w:p w14:paraId="058A1AE6" w14:textId="602C5C2A" w:rsidR="001A1A81" w:rsidRPr="001A1A81" w:rsidRDefault="001A1A81" w:rsidP="00632C91">
      <w:pPr>
        <w:pStyle w:val="a5"/>
        <w:numPr>
          <w:ilvl w:val="0"/>
          <w:numId w:val="14"/>
        </w:numPr>
        <w:jc w:val="both"/>
        <w:rPr>
          <w:ins w:id="9" w:author="root" w:date="2024-03-11T15:23:00Z"/>
          <w:rFonts w:ascii="Times New Roman" w:hAnsi="Times New Roman"/>
          <w:sz w:val="24"/>
          <w:szCs w:val="24"/>
        </w:rPr>
      </w:pPr>
      <w:ins w:id="10" w:author="root" w:date="2024-03-11T15:23:00Z">
        <w:r>
          <w:rPr>
            <w:rFonts w:ascii="Times New Roman" w:hAnsi="Times New Roman"/>
            <w:sz w:val="24"/>
            <w:szCs w:val="24"/>
            <w:lang w:val="en-US"/>
          </w:rPr>
          <w:t>26.20.43</w:t>
        </w:r>
      </w:ins>
    </w:p>
    <w:p w14:paraId="6E842FD8" w14:textId="7E0FE9C3" w:rsidR="001A1A81" w:rsidRPr="001A1A81" w:rsidRDefault="001A1A81" w:rsidP="00632C91">
      <w:pPr>
        <w:pStyle w:val="a5"/>
        <w:numPr>
          <w:ilvl w:val="0"/>
          <w:numId w:val="14"/>
        </w:numPr>
        <w:jc w:val="both"/>
        <w:rPr>
          <w:ins w:id="11" w:author="root" w:date="2024-03-11T15:24:00Z"/>
          <w:rFonts w:ascii="Times New Roman" w:hAnsi="Times New Roman"/>
          <w:sz w:val="24"/>
          <w:szCs w:val="24"/>
        </w:rPr>
      </w:pPr>
      <w:ins w:id="12" w:author="root" w:date="2024-03-11T15:24:00Z">
        <w:r>
          <w:rPr>
            <w:rFonts w:ascii="Times New Roman" w:hAnsi="Times New Roman"/>
            <w:sz w:val="24"/>
            <w:szCs w:val="24"/>
            <w:lang w:val="en-US"/>
          </w:rPr>
          <w:t>26.20.9</w:t>
        </w:r>
      </w:ins>
    </w:p>
    <w:p w14:paraId="4E3E7F17" w14:textId="39587938" w:rsidR="001A1A81" w:rsidRPr="001A1A81" w:rsidRDefault="001A1A81" w:rsidP="00632C91">
      <w:pPr>
        <w:pStyle w:val="a5"/>
        <w:numPr>
          <w:ilvl w:val="0"/>
          <w:numId w:val="14"/>
        </w:numPr>
        <w:jc w:val="both"/>
        <w:rPr>
          <w:ins w:id="13" w:author="root" w:date="2024-03-11T15:25:00Z"/>
          <w:rFonts w:ascii="Times New Roman" w:hAnsi="Times New Roman"/>
          <w:sz w:val="24"/>
          <w:szCs w:val="24"/>
        </w:rPr>
      </w:pPr>
      <w:ins w:id="14" w:author="root" w:date="2024-03-11T15:24:00Z">
        <w:r>
          <w:rPr>
            <w:rFonts w:ascii="Times New Roman" w:hAnsi="Times New Roman"/>
            <w:sz w:val="24"/>
            <w:szCs w:val="24"/>
            <w:lang w:val="en-US"/>
          </w:rPr>
          <w:t>26.30.1</w:t>
        </w:r>
      </w:ins>
      <w:ins w:id="15" w:author="root" w:date="2024-03-11T15:25:00Z">
        <w:r>
          <w:rPr>
            <w:rFonts w:ascii="Times New Roman" w:hAnsi="Times New Roman"/>
            <w:sz w:val="24"/>
            <w:szCs w:val="24"/>
            <w:lang w:val="en-US"/>
          </w:rPr>
          <w:t>2</w:t>
        </w:r>
      </w:ins>
    </w:p>
    <w:p w14:paraId="75B845BE" w14:textId="5A0820B4" w:rsidR="001A1A81" w:rsidRPr="001A1A81" w:rsidRDefault="001A1A81" w:rsidP="00632C91">
      <w:pPr>
        <w:pStyle w:val="a5"/>
        <w:numPr>
          <w:ilvl w:val="0"/>
          <w:numId w:val="14"/>
        </w:numPr>
        <w:jc w:val="both"/>
        <w:rPr>
          <w:ins w:id="16" w:author="root" w:date="2024-03-11T15:28:00Z"/>
          <w:rFonts w:ascii="Times New Roman" w:hAnsi="Times New Roman"/>
          <w:sz w:val="24"/>
          <w:szCs w:val="24"/>
        </w:rPr>
      </w:pPr>
      <w:ins w:id="17" w:author="root" w:date="2024-03-11T15:28:00Z">
        <w:r>
          <w:rPr>
            <w:rFonts w:ascii="Times New Roman" w:hAnsi="Times New Roman"/>
            <w:sz w:val="24"/>
            <w:szCs w:val="24"/>
            <w:lang w:val="en-US"/>
          </w:rPr>
          <w:t>26.30.29</w:t>
        </w:r>
      </w:ins>
    </w:p>
    <w:p w14:paraId="353C013C" w14:textId="749530EF" w:rsidR="001A1A81" w:rsidRPr="001A1A81" w:rsidRDefault="001A1A81" w:rsidP="00632C91">
      <w:pPr>
        <w:pStyle w:val="a5"/>
        <w:numPr>
          <w:ilvl w:val="0"/>
          <w:numId w:val="14"/>
        </w:numPr>
        <w:jc w:val="both"/>
        <w:rPr>
          <w:ins w:id="18" w:author="root" w:date="2024-03-11T15:29:00Z"/>
          <w:rFonts w:ascii="Times New Roman" w:hAnsi="Times New Roman"/>
          <w:sz w:val="24"/>
          <w:szCs w:val="24"/>
        </w:rPr>
      </w:pPr>
      <w:ins w:id="19" w:author="root" w:date="2024-03-11T15:29:00Z">
        <w:r>
          <w:rPr>
            <w:rFonts w:ascii="Times New Roman" w:hAnsi="Times New Roman"/>
            <w:sz w:val="24"/>
            <w:szCs w:val="24"/>
            <w:lang w:val="en-US"/>
          </w:rPr>
          <w:t>26.40.3</w:t>
        </w:r>
      </w:ins>
    </w:p>
    <w:p w14:paraId="5710C6DC" w14:textId="2C1E61C2" w:rsidR="008338F4" w:rsidRPr="008338F4" w:rsidRDefault="008338F4" w:rsidP="00632C91">
      <w:pPr>
        <w:pStyle w:val="a5"/>
        <w:numPr>
          <w:ilvl w:val="0"/>
          <w:numId w:val="14"/>
        </w:numPr>
        <w:jc w:val="both"/>
        <w:rPr>
          <w:ins w:id="20" w:author="root" w:date="2024-03-11T15:30:00Z"/>
          <w:rFonts w:ascii="Times New Roman" w:hAnsi="Times New Roman"/>
          <w:sz w:val="24"/>
          <w:szCs w:val="24"/>
        </w:rPr>
      </w:pPr>
      <w:ins w:id="21" w:author="root" w:date="2024-03-11T15:29:00Z">
        <w:r>
          <w:rPr>
            <w:rFonts w:ascii="Times New Roman" w:hAnsi="Times New Roman"/>
            <w:sz w:val="24"/>
            <w:szCs w:val="24"/>
            <w:lang w:val="en-US"/>
          </w:rPr>
          <w:t>26.40.</w:t>
        </w:r>
      </w:ins>
      <w:ins w:id="22" w:author="root" w:date="2024-03-11T15:30:00Z">
        <w:r>
          <w:rPr>
            <w:rFonts w:ascii="Times New Roman" w:hAnsi="Times New Roman"/>
            <w:sz w:val="24"/>
            <w:szCs w:val="24"/>
            <w:lang w:val="en-US"/>
          </w:rPr>
          <w:t>5</w:t>
        </w:r>
      </w:ins>
      <w:commentRangeEnd w:id="2"/>
      <w:r w:rsidR="005649D5">
        <w:rPr>
          <w:rStyle w:val="ad"/>
          <w:rFonts w:eastAsia="Calibri"/>
          <w:lang w:val="en-US" w:eastAsia="en-US"/>
        </w:rPr>
        <w:commentReference w:id="2"/>
      </w:r>
      <w:commentRangeEnd w:id="3"/>
      <w:r w:rsidR="00592E7B">
        <w:rPr>
          <w:rStyle w:val="ad"/>
          <w:rFonts w:eastAsia="Calibri"/>
          <w:lang w:val="en-US" w:eastAsia="en-US"/>
        </w:rPr>
        <w:commentReference w:id="3"/>
      </w:r>
      <w:commentRangeEnd w:id="4"/>
      <w:r w:rsidR="00592E7B">
        <w:rPr>
          <w:rStyle w:val="ad"/>
          <w:rFonts w:eastAsia="Calibri"/>
          <w:lang w:val="en-US" w:eastAsia="en-US"/>
        </w:rPr>
        <w:commentReference w:id="4"/>
      </w:r>
    </w:p>
    <w:p w14:paraId="229F1C6D" w14:textId="12195D2A" w:rsidR="008338F4" w:rsidRPr="00632C91" w:rsidRDefault="008338F4" w:rsidP="00632C91">
      <w:pPr>
        <w:pStyle w:val="a5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ins w:id="23" w:author="root" w:date="2024-03-11T15:30:00Z">
        <w:r>
          <w:rPr>
            <w:rFonts w:ascii="Times New Roman" w:hAnsi="Times New Roman"/>
            <w:sz w:val="24"/>
            <w:szCs w:val="24"/>
            <w:lang w:val="en-US"/>
          </w:rPr>
          <w:t>26.51.2</w:t>
        </w:r>
      </w:ins>
    </w:p>
    <w:p w14:paraId="5FF80352" w14:textId="1F5F1A4E" w:rsidR="00620106" w:rsidRPr="00A40FC7" w:rsidRDefault="00620106" w:rsidP="005B0903">
      <w:pPr>
        <w:spacing w:after="0"/>
        <w:jc w:val="both"/>
        <w:rPr>
          <w:rFonts w:ascii="Times New Roman" w:hAnsi="Times New Roman"/>
          <w:i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Укрупненная группа</w:t>
      </w:r>
      <w:r w:rsidR="00D30C21" w:rsidRPr="00A40FC7">
        <w:rPr>
          <w:rFonts w:ascii="Times New Roman" w:hAnsi="Times New Roman"/>
          <w:sz w:val="24"/>
          <w:szCs w:val="24"/>
          <w:lang w:val="ru-RU"/>
        </w:rPr>
        <w:t xml:space="preserve"> специальностей</w:t>
      </w:r>
      <w:r w:rsidR="000F70F8" w:rsidRPr="00A40FC7">
        <w:rPr>
          <w:rFonts w:ascii="Times New Roman" w:hAnsi="Times New Roman"/>
          <w:sz w:val="24"/>
          <w:szCs w:val="24"/>
          <w:lang w:val="ru-RU"/>
        </w:rPr>
        <w:t xml:space="preserve">: </w:t>
      </w:r>
      <w:r w:rsidR="002D4145" w:rsidRPr="00A40FC7">
        <w:rPr>
          <w:rFonts w:ascii="Times New Roman" w:hAnsi="Times New Roman"/>
          <w:sz w:val="24"/>
          <w:szCs w:val="24"/>
          <w:lang w:val="ru-RU"/>
        </w:rPr>
        <w:t>09.00.00</w:t>
      </w:r>
      <w:r w:rsidR="00554A9D">
        <w:rPr>
          <w:rFonts w:ascii="Times New Roman" w:hAnsi="Times New Roman"/>
          <w:sz w:val="24"/>
          <w:szCs w:val="24"/>
          <w:lang w:val="ru-RU"/>
        </w:rPr>
        <w:t xml:space="preserve"> Информатика и в</w:t>
      </w:r>
      <w:r w:rsidR="00CB368E">
        <w:rPr>
          <w:rFonts w:ascii="Times New Roman" w:hAnsi="Times New Roman"/>
          <w:sz w:val="24"/>
          <w:szCs w:val="24"/>
          <w:lang w:val="ru-RU"/>
        </w:rPr>
        <w:t>ы</w:t>
      </w:r>
      <w:r w:rsidR="00554A9D">
        <w:rPr>
          <w:rFonts w:ascii="Times New Roman" w:hAnsi="Times New Roman"/>
          <w:sz w:val="24"/>
          <w:szCs w:val="24"/>
          <w:lang w:val="ru-RU"/>
        </w:rPr>
        <w:t>числительная техника</w:t>
      </w:r>
    </w:p>
    <w:p w14:paraId="48A44B43" w14:textId="77777777" w:rsidR="006E326F" w:rsidRPr="00A40FC7" w:rsidRDefault="006E326F" w:rsidP="005B0903">
      <w:pPr>
        <w:spacing w:after="0"/>
        <w:jc w:val="both"/>
        <w:rPr>
          <w:rFonts w:ascii="Times New Roman" w:hAnsi="Times New Roman"/>
          <w:i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Квалификация: </w:t>
      </w:r>
      <w:r w:rsidR="00327135" w:rsidRPr="00A40FC7">
        <w:rPr>
          <w:rFonts w:ascii="Times New Roman" w:hAnsi="Times New Roman"/>
          <w:sz w:val="24"/>
          <w:szCs w:val="24"/>
          <w:lang w:val="ru-RU"/>
        </w:rPr>
        <w:t>новая квалификация не приобретается</w:t>
      </w:r>
      <w:r w:rsidR="00327135" w:rsidRPr="00A40FC7">
        <w:rPr>
          <w:rFonts w:ascii="Times New Roman" w:hAnsi="Times New Roman"/>
          <w:i/>
          <w:sz w:val="24"/>
          <w:szCs w:val="24"/>
          <w:lang w:val="ru-RU"/>
        </w:rPr>
        <w:t>.</w:t>
      </w:r>
    </w:p>
    <w:p w14:paraId="61E82773" w14:textId="77777777" w:rsidR="00620106" w:rsidRPr="00A40FC7" w:rsidRDefault="00620106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223E4603" w14:textId="77777777" w:rsidR="00B16E34" w:rsidRPr="00A40FC7" w:rsidRDefault="00EF5571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3</w:t>
      </w:r>
      <w:r w:rsidR="00B16E34" w:rsidRPr="00A40FC7">
        <w:rPr>
          <w:rFonts w:ascii="Times New Roman" w:hAnsi="Times New Roman"/>
          <w:b/>
          <w:sz w:val="24"/>
          <w:szCs w:val="24"/>
          <w:lang w:val="ru-RU"/>
        </w:rPr>
        <w:t>. Требования к результатам обучения</w:t>
      </w:r>
    </w:p>
    <w:p w14:paraId="4A10B5C2" w14:textId="77777777" w:rsidR="0016411B" w:rsidRDefault="00B16E34" w:rsidP="005B0903">
      <w:pPr>
        <w:spacing w:after="0"/>
        <w:jc w:val="both"/>
        <w:rPr>
          <w:rStyle w:val="fontstyle01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Формируемая профессиональная компетенция – </w:t>
      </w:r>
      <w:r w:rsidR="005A6792" w:rsidRPr="005B0903">
        <w:rPr>
          <w:rStyle w:val="fontstyle01"/>
          <w:lang w:val="ru-RU"/>
        </w:rPr>
        <w:t>определен</w:t>
      </w:r>
      <w:r w:rsidR="005A6792">
        <w:rPr>
          <w:rStyle w:val="fontstyle01"/>
          <w:lang w:val="ru-RU"/>
        </w:rPr>
        <w:t>а</w:t>
      </w:r>
      <w:r w:rsidR="005A6792" w:rsidRPr="005B0903">
        <w:rPr>
          <w:rStyle w:val="fontstyle01"/>
          <w:lang w:val="ru-RU"/>
        </w:rPr>
        <w:t xml:space="preserve"> на основании профессиональн</w:t>
      </w:r>
      <w:r w:rsidR="005B0903">
        <w:rPr>
          <w:rStyle w:val="fontstyle01"/>
          <w:lang w:val="ru-RU"/>
        </w:rPr>
        <w:t>ого</w:t>
      </w:r>
      <w:r w:rsidR="005A6792" w:rsidRPr="005B0903">
        <w:rPr>
          <w:rStyle w:val="fontstyle01"/>
          <w:lang w:val="ru-RU"/>
        </w:rPr>
        <w:t xml:space="preserve"> стандарт</w:t>
      </w:r>
      <w:r w:rsidR="005B0903">
        <w:rPr>
          <w:rStyle w:val="fontstyle01"/>
          <w:lang w:val="ru-RU"/>
        </w:rPr>
        <w:t>а</w:t>
      </w:r>
      <w:r w:rsidR="005A6792" w:rsidRPr="005B0903">
        <w:rPr>
          <w:rStyle w:val="fontstyle01"/>
          <w:lang w:val="ru-RU"/>
        </w:rPr>
        <w:t xml:space="preserve"> 40.019 «Специалист по функциональной верификации и разработке тестов</w:t>
      </w:r>
      <w:r w:rsidR="00CB0FB0">
        <w:rPr>
          <w:color w:val="000000"/>
          <w:lang w:val="ru-RU"/>
        </w:rPr>
        <w:t xml:space="preserve"> </w:t>
      </w:r>
      <w:r w:rsidR="005A6792" w:rsidRPr="005B0903">
        <w:rPr>
          <w:rStyle w:val="fontstyle01"/>
          <w:lang w:val="ru-RU"/>
        </w:rPr>
        <w:t>функционального контроля наноразмерных интегральных схем»,</w:t>
      </w:r>
    </w:p>
    <w:p w14:paraId="7E19B70E" w14:textId="551096D0" w:rsidR="00036900" w:rsidRPr="00E56B1C" w:rsidRDefault="00036900" w:rsidP="00036900">
      <w:pPr>
        <w:spacing w:after="0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 xml:space="preserve">Обобщенные трудовые функции – </w:t>
      </w:r>
      <w:commentRangeStart w:id="24"/>
      <w:commentRangeStart w:id="25"/>
      <w:commentRangeStart w:id="26"/>
      <w:ins w:id="27" w:author="root" w:date="2024-03-11T15:43:00Z">
        <w:r w:rsidR="00E56B1C">
          <w:rPr>
            <w:rStyle w:val="fontstyle01"/>
          </w:rPr>
          <w:t>A</w:t>
        </w:r>
      </w:ins>
      <w:ins w:id="28" w:author="root" w:date="2024-03-11T15:41:00Z">
        <w:r w:rsidR="00E56B1C">
          <w:rPr>
            <w:rStyle w:val="fontstyle01"/>
            <w:lang w:val="ru-RU"/>
          </w:rPr>
          <w:t xml:space="preserve"> (</w:t>
        </w:r>
      </w:ins>
      <w:ins w:id="29" w:author="root" w:date="2024-03-11T15:42:00Z">
        <w:r w:rsidR="00E56B1C" w:rsidRPr="00E56B1C">
          <w:rPr>
            <w:rStyle w:val="fontstyle01"/>
            <w:lang w:val="ru-RU"/>
          </w:rPr>
          <w:t>Разработка функциональных тестов для моделей сложнофункциональных блоков (СФ-блоков) и ИС на языках описания и верификации аппаратуры</w:t>
        </w:r>
      </w:ins>
      <w:ins w:id="30" w:author="root" w:date="2024-03-11T15:41:00Z">
        <w:r w:rsidR="00E56B1C">
          <w:rPr>
            <w:rStyle w:val="fontstyle01"/>
            <w:lang w:val="ru-RU"/>
          </w:rPr>
          <w:t>)</w:t>
        </w:r>
      </w:ins>
      <w:ins w:id="31" w:author="root" w:date="2024-03-11T15:44:00Z">
        <w:r w:rsidR="00E56B1C" w:rsidRPr="008053E9">
          <w:rPr>
            <w:rStyle w:val="fontstyle01"/>
            <w:lang w:val="ru-RU"/>
          </w:rPr>
          <w:t xml:space="preserve">, </w:t>
        </w:r>
        <w:r w:rsidR="00E56B1C">
          <w:rPr>
            <w:rStyle w:val="fontstyle01"/>
          </w:rPr>
          <w:t>D</w:t>
        </w:r>
        <w:r w:rsidR="00E56B1C" w:rsidRPr="008053E9">
          <w:rPr>
            <w:rStyle w:val="fontstyle01"/>
            <w:lang w:val="ru-RU"/>
          </w:rPr>
          <w:t xml:space="preserve"> (</w:t>
        </w:r>
        <w:r w:rsidR="00E56B1C" w:rsidRPr="00E56B1C">
          <w:rPr>
            <w:rStyle w:val="fontstyle01"/>
            <w:lang w:val="ru-RU"/>
          </w:rPr>
          <w:t>Выполнение работ по созданию сред верификации моделей, сопровождению разработки прототипов ИС и составляющих ее блоков</w:t>
        </w:r>
        <w:r w:rsidR="00E56B1C" w:rsidRPr="008053E9">
          <w:rPr>
            <w:rStyle w:val="fontstyle01"/>
            <w:lang w:val="ru-RU"/>
          </w:rPr>
          <w:t>)</w:t>
        </w:r>
      </w:ins>
      <w:ins w:id="32" w:author="root" w:date="2024-03-11T15:45:00Z">
        <w:r w:rsidR="00E56B1C" w:rsidRPr="008053E9">
          <w:rPr>
            <w:rStyle w:val="fontstyle01"/>
            <w:lang w:val="ru-RU"/>
          </w:rPr>
          <w:t>.</w:t>
        </w:r>
      </w:ins>
      <w:commentRangeEnd w:id="24"/>
      <w:r w:rsidR="005649D5">
        <w:rPr>
          <w:rStyle w:val="ad"/>
        </w:rPr>
        <w:commentReference w:id="24"/>
      </w:r>
      <w:commentRangeEnd w:id="25"/>
      <w:r w:rsidR="00592E7B">
        <w:rPr>
          <w:rStyle w:val="ad"/>
        </w:rPr>
        <w:commentReference w:id="25"/>
      </w:r>
      <w:commentRangeEnd w:id="26"/>
      <w:r w:rsidR="00592E7B">
        <w:rPr>
          <w:rStyle w:val="ad"/>
        </w:rPr>
        <w:commentReference w:id="26"/>
      </w:r>
    </w:p>
    <w:p w14:paraId="3B907D49" w14:textId="15D22483" w:rsidR="00036900" w:rsidRPr="00E56B1C" w:rsidRDefault="00036900" w:rsidP="00036900">
      <w:pPr>
        <w:spacing w:after="0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 xml:space="preserve">Трудовые функции – </w:t>
      </w:r>
      <w:ins w:id="33" w:author="root" w:date="2024-03-11T15:47:00Z">
        <w:r w:rsidR="00E56B1C" w:rsidRPr="00E56B1C">
          <w:rPr>
            <w:rStyle w:val="fontstyle01"/>
            <w:lang w:val="ru-RU"/>
          </w:rPr>
          <w:t>A/01.6</w:t>
        </w:r>
        <w:r w:rsidR="00E56B1C" w:rsidRPr="008053E9">
          <w:rPr>
            <w:rStyle w:val="fontstyle01"/>
            <w:lang w:val="ru-RU"/>
          </w:rPr>
          <w:t xml:space="preserve"> (Разработка функциональных тестов и элементов среды верификации моделей интегральной схемы и ее составных блоков), </w:t>
        </w:r>
        <w:r w:rsidR="00E56B1C" w:rsidRPr="00E56B1C">
          <w:rPr>
            <w:rStyle w:val="fontstyle01"/>
            <w:lang w:val="ru-RU"/>
          </w:rPr>
          <w:t>A/02.6</w:t>
        </w:r>
        <w:r w:rsidR="00E56B1C" w:rsidRPr="008053E9">
          <w:rPr>
            <w:rStyle w:val="fontstyle01"/>
            <w:lang w:val="ru-RU"/>
          </w:rPr>
          <w:t xml:space="preserve"> (</w:t>
        </w:r>
        <w:r w:rsidR="00E56B1C" w:rsidRPr="00E56B1C">
          <w:rPr>
            <w:rStyle w:val="fontstyle01"/>
            <w:lang w:val="ru-RU"/>
          </w:rPr>
          <w:t>Разработка функциональных тестов для моделей сложнофункциональных блоков (СФ-блоков) и ИС на языках описания и верификации аппаратуры</w:t>
        </w:r>
        <w:r w:rsidR="00E56B1C" w:rsidRPr="008053E9">
          <w:rPr>
            <w:rStyle w:val="fontstyle01"/>
            <w:lang w:val="ru-RU"/>
          </w:rPr>
          <w:t xml:space="preserve">), </w:t>
        </w:r>
      </w:ins>
      <w:commentRangeStart w:id="34"/>
      <w:ins w:id="35" w:author="root" w:date="2024-03-11T15:48:00Z">
        <w:r w:rsidR="00E56B1C" w:rsidRPr="00E56B1C">
          <w:rPr>
            <w:rStyle w:val="fontstyle01"/>
            <w:lang w:val="ru-RU"/>
          </w:rPr>
          <w:t>D/01.7</w:t>
        </w:r>
        <w:r w:rsidR="00E56B1C" w:rsidRPr="008053E9">
          <w:rPr>
            <w:rStyle w:val="fontstyle01"/>
            <w:lang w:val="ru-RU"/>
          </w:rPr>
          <w:t xml:space="preserve"> (</w:t>
        </w:r>
        <w:r w:rsidR="00E56B1C" w:rsidRPr="00E56B1C">
          <w:rPr>
            <w:rStyle w:val="fontstyle01"/>
            <w:lang w:val="ru-RU"/>
          </w:rPr>
          <w:t>Разработка структуры среды верификации ИС или СФ-блоков</w:t>
        </w:r>
        <w:r w:rsidR="00E56B1C" w:rsidRPr="008053E9">
          <w:rPr>
            <w:rStyle w:val="fontstyle01"/>
            <w:lang w:val="ru-RU"/>
          </w:rPr>
          <w:t xml:space="preserve">), </w:t>
        </w:r>
      </w:ins>
      <w:ins w:id="36" w:author="root" w:date="2024-03-11T15:49:00Z">
        <w:r w:rsidR="00E56B1C" w:rsidRPr="00E56B1C">
          <w:rPr>
            <w:rStyle w:val="fontstyle01"/>
            <w:lang w:val="ru-RU"/>
          </w:rPr>
          <w:t>D/02.7</w:t>
        </w:r>
        <w:r w:rsidR="00E56B1C" w:rsidRPr="008053E9">
          <w:rPr>
            <w:rStyle w:val="fontstyle01"/>
            <w:lang w:val="ru-RU"/>
          </w:rPr>
          <w:t xml:space="preserve"> (</w:t>
        </w:r>
        <w:r w:rsidR="00E56B1C" w:rsidRPr="00E56B1C">
          <w:rPr>
            <w:rStyle w:val="fontstyle01"/>
            <w:lang w:val="ru-RU"/>
          </w:rPr>
          <w:t>Разработка высокоуровневых (эталонных) моделей СФ-блоков</w:t>
        </w:r>
        <w:r w:rsidR="00E56B1C" w:rsidRPr="008053E9">
          <w:rPr>
            <w:rStyle w:val="fontstyle01"/>
            <w:lang w:val="ru-RU"/>
          </w:rPr>
          <w:t xml:space="preserve">), </w:t>
        </w:r>
        <w:r w:rsidR="00E56B1C" w:rsidRPr="00E56B1C">
          <w:rPr>
            <w:rStyle w:val="fontstyle01"/>
            <w:lang w:val="ru-RU"/>
          </w:rPr>
          <w:t>D/03.7</w:t>
        </w:r>
        <w:r w:rsidR="00E56B1C" w:rsidRPr="008053E9">
          <w:rPr>
            <w:rStyle w:val="fontstyle01"/>
            <w:lang w:val="ru-RU"/>
          </w:rPr>
          <w:t xml:space="preserve"> (</w:t>
        </w:r>
        <w:r w:rsidR="00E56B1C" w:rsidRPr="00E56B1C">
          <w:rPr>
            <w:rStyle w:val="fontstyle01"/>
            <w:lang w:val="ru-RU"/>
          </w:rPr>
          <w:t>Разработка сред верификации для модели ИС и СФ-блоков</w:t>
        </w:r>
        <w:r w:rsidR="00E56B1C" w:rsidRPr="008053E9">
          <w:rPr>
            <w:rStyle w:val="fontstyle01"/>
            <w:lang w:val="ru-RU"/>
          </w:rPr>
          <w:t>).</w:t>
        </w:r>
      </w:ins>
    </w:p>
    <w:commentRangeEnd w:id="34"/>
    <w:p w14:paraId="31233442" w14:textId="77777777" w:rsidR="00036900" w:rsidRDefault="00A50392" w:rsidP="005B0903">
      <w:pPr>
        <w:spacing w:after="0"/>
        <w:jc w:val="both"/>
        <w:rPr>
          <w:rStyle w:val="fontstyle01"/>
          <w:lang w:val="ru-RU"/>
        </w:rPr>
      </w:pPr>
      <w:r>
        <w:rPr>
          <w:rStyle w:val="ad"/>
        </w:rPr>
        <w:commentReference w:id="34"/>
      </w:r>
    </w:p>
    <w:p w14:paraId="2E98A08B" w14:textId="77777777" w:rsidR="00CB0FB0" w:rsidRPr="00CB0FB0" w:rsidRDefault="00CB0FB0" w:rsidP="005B0903">
      <w:pPr>
        <w:spacing w:after="0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CB0FB0">
        <w:rPr>
          <w:rStyle w:val="fontstyle01"/>
          <w:lang w:val="ru-RU"/>
        </w:rPr>
        <w:lastRenderedPageBreak/>
        <w:t xml:space="preserve">ПК-1 - </w:t>
      </w:r>
      <w:r w:rsidRPr="005B0903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Способен осуществлять функциональную верификацию и разрабатывать тесты функционального контроля интегральных схем</w:t>
      </w:r>
    </w:p>
    <w:p w14:paraId="3053C2CC" w14:textId="77777777" w:rsidR="00E864AE" w:rsidRPr="0016411B" w:rsidRDefault="00E864AE" w:rsidP="005B0903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864DED5" w14:textId="77777777" w:rsidR="00B16E34" w:rsidRPr="00A40FC7" w:rsidRDefault="00B16E34" w:rsidP="005B0903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В результате освоения данной программы слушатель должен:</w:t>
      </w:r>
    </w:p>
    <w:p w14:paraId="70C5593C" w14:textId="77777777" w:rsidR="00B16E34" w:rsidRPr="00A40FC7" w:rsidRDefault="00DB6C80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з</w:t>
      </w:r>
      <w:r w:rsidR="00B16E34" w:rsidRPr="00A40FC7">
        <w:rPr>
          <w:rFonts w:ascii="Times New Roman" w:hAnsi="Times New Roman"/>
          <w:b/>
          <w:sz w:val="24"/>
          <w:szCs w:val="24"/>
          <w:lang w:val="ru-RU"/>
        </w:rPr>
        <w:t>нать</w:t>
      </w:r>
      <w:r w:rsidR="00B16E34" w:rsidRPr="00A40FC7">
        <w:rPr>
          <w:rFonts w:ascii="Times New Roman" w:hAnsi="Times New Roman"/>
          <w:sz w:val="24"/>
          <w:szCs w:val="24"/>
          <w:lang w:val="ru-RU"/>
        </w:rPr>
        <w:t xml:space="preserve">: </w:t>
      </w:r>
      <w:r w:rsidR="002D4145" w:rsidRPr="00A40FC7">
        <w:rPr>
          <w:rFonts w:ascii="Times New Roman" w:hAnsi="Times New Roman"/>
          <w:sz w:val="24"/>
          <w:szCs w:val="24"/>
          <w:lang w:val="ru-RU"/>
        </w:rPr>
        <w:t xml:space="preserve">основные подходы к верификации цифровых устройств, принципы работы симуляторов </w:t>
      </w:r>
      <w:r w:rsidR="002D4145" w:rsidRPr="00A40FC7">
        <w:rPr>
          <w:rFonts w:ascii="Times New Roman" w:hAnsi="Times New Roman"/>
          <w:sz w:val="24"/>
          <w:szCs w:val="24"/>
        </w:rPr>
        <w:t>Verilog</w:t>
      </w:r>
      <w:r w:rsidR="002D4145" w:rsidRPr="00A40FC7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="005A6792" w:rsidRPr="00A40FC7">
        <w:rPr>
          <w:rFonts w:ascii="Times New Roman" w:hAnsi="Times New Roman"/>
          <w:sz w:val="24"/>
          <w:szCs w:val="24"/>
        </w:rPr>
        <w:t>System</w:t>
      </w:r>
      <w:r w:rsidR="005A6792" w:rsidRPr="00E63A4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A6792" w:rsidRPr="00A40FC7">
        <w:rPr>
          <w:rFonts w:ascii="Times New Roman" w:hAnsi="Times New Roman"/>
          <w:sz w:val="24"/>
          <w:szCs w:val="24"/>
        </w:rPr>
        <w:t>Verilog</w:t>
      </w:r>
      <w:r w:rsidR="002D4145" w:rsidRPr="00A40FC7">
        <w:rPr>
          <w:rFonts w:ascii="Times New Roman" w:hAnsi="Times New Roman"/>
          <w:sz w:val="24"/>
          <w:szCs w:val="24"/>
          <w:lang w:val="ru-RU"/>
        </w:rPr>
        <w:t xml:space="preserve">, </w:t>
      </w:r>
    </w:p>
    <w:p w14:paraId="5DFD340D" w14:textId="77777777" w:rsidR="00B16E34" w:rsidRPr="00A40FC7" w:rsidRDefault="00DB6C80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у</w:t>
      </w:r>
      <w:r w:rsidR="00B16E34" w:rsidRPr="00A40FC7">
        <w:rPr>
          <w:rFonts w:ascii="Times New Roman" w:hAnsi="Times New Roman"/>
          <w:b/>
          <w:sz w:val="24"/>
          <w:szCs w:val="24"/>
          <w:lang w:val="ru-RU"/>
        </w:rPr>
        <w:t>меть</w:t>
      </w:r>
      <w:r w:rsidR="00B16E34" w:rsidRPr="00A40FC7">
        <w:rPr>
          <w:rFonts w:ascii="Times New Roman" w:hAnsi="Times New Roman"/>
          <w:sz w:val="24"/>
          <w:szCs w:val="24"/>
          <w:lang w:val="ru-RU"/>
        </w:rPr>
        <w:t>:</w:t>
      </w:r>
      <w:r w:rsidR="002D4145" w:rsidRPr="00A40FC7">
        <w:rPr>
          <w:rFonts w:ascii="Times New Roman" w:hAnsi="Times New Roman"/>
          <w:sz w:val="24"/>
          <w:szCs w:val="24"/>
          <w:lang w:val="ru-RU"/>
        </w:rPr>
        <w:t xml:space="preserve"> проверять простейшие цифровые устройства с одиночным тактовым доменом, получать и анализировать функциональное покрытие.</w:t>
      </w:r>
    </w:p>
    <w:p w14:paraId="08674AA5" w14:textId="05F086BB" w:rsidR="00F12959" w:rsidRDefault="00844A7E" w:rsidP="008053E9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иметь практический опыт:</w:t>
      </w:r>
      <w:r w:rsidR="002D4145" w:rsidRPr="00A40FC7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="002D4145" w:rsidRPr="00A40FC7">
        <w:rPr>
          <w:rFonts w:ascii="Times New Roman" w:hAnsi="Times New Roman"/>
          <w:sz w:val="24"/>
          <w:szCs w:val="24"/>
          <w:lang w:val="ru-RU"/>
        </w:rPr>
        <w:t>верификации цифровых устройств.</w:t>
      </w:r>
    </w:p>
    <w:p w14:paraId="776D7292" w14:textId="77777777" w:rsidR="008053E9" w:rsidRPr="008053E9" w:rsidRDefault="008053E9" w:rsidP="008053E9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7DA73EB4" w14:textId="77777777" w:rsidR="0041520B" w:rsidRPr="00A40FC7" w:rsidRDefault="00784D40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4</w:t>
      </w:r>
      <w:r w:rsidR="0041520B" w:rsidRPr="00A40FC7">
        <w:rPr>
          <w:rFonts w:ascii="Times New Roman" w:hAnsi="Times New Roman"/>
          <w:b/>
          <w:sz w:val="24"/>
          <w:szCs w:val="24"/>
          <w:lang w:val="ru-RU"/>
        </w:rPr>
        <w:t>. Содержание программы</w:t>
      </w:r>
    </w:p>
    <w:p w14:paraId="141D8A63" w14:textId="77777777" w:rsidR="0041520B" w:rsidRPr="00A40FC7" w:rsidRDefault="0041520B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Учебный план</w:t>
      </w:r>
    </w:p>
    <w:p w14:paraId="4C52A958" w14:textId="77777777" w:rsidR="0041520B" w:rsidRPr="00A40FC7" w:rsidRDefault="001808A6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п</w:t>
      </w:r>
      <w:r w:rsidR="0041520B" w:rsidRPr="00A40FC7">
        <w:rPr>
          <w:rFonts w:ascii="Times New Roman" w:hAnsi="Times New Roman"/>
          <w:b/>
          <w:sz w:val="24"/>
          <w:szCs w:val="24"/>
          <w:lang w:val="ru-RU"/>
        </w:rPr>
        <w:t>рограммы повышения квалификации</w:t>
      </w:r>
    </w:p>
    <w:p w14:paraId="1A376359" w14:textId="77777777" w:rsidR="00027072" w:rsidRPr="00A40FC7" w:rsidRDefault="00D012CE" w:rsidP="005B0903">
      <w:pPr>
        <w:spacing w:after="0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>
        <w:rPr>
          <w:rFonts w:ascii="Times New Roman" w:hAnsi="Times New Roman"/>
          <w:b/>
          <w:cap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6A5947" wp14:editId="1EEFC393">
                <wp:simplePos x="0" y="0"/>
                <wp:positionH relativeFrom="column">
                  <wp:posOffset>291465</wp:posOffset>
                </wp:positionH>
                <wp:positionV relativeFrom="paragraph">
                  <wp:posOffset>187960</wp:posOffset>
                </wp:positionV>
                <wp:extent cx="5534025" cy="635"/>
                <wp:effectExtent l="9525" t="7620" r="9525" b="1079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AF7F3" id="AutoShape 10" o:spid="_x0000_s1026" type="#_x0000_t32" style="position:absolute;margin-left:22.95pt;margin-top:14.8pt;width:435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"/>
            </w:pict>
          </mc:Fallback>
        </mc:AlternateContent>
      </w:r>
      <w:r w:rsidR="00844A7E" w:rsidRPr="00A40FC7">
        <w:rPr>
          <w:rFonts w:ascii="Times New Roman" w:hAnsi="Times New Roman"/>
          <w:b/>
          <w:caps/>
          <w:sz w:val="24"/>
          <w:szCs w:val="24"/>
          <w:lang w:val="ru-RU"/>
        </w:rPr>
        <w:t>«</w:t>
      </w:r>
      <w:r w:rsidR="002D4145" w:rsidRPr="00A40FC7">
        <w:rPr>
          <w:rFonts w:ascii="Times New Roman" w:hAnsi="Times New Roman"/>
          <w:b/>
          <w:caps/>
          <w:sz w:val="24"/>
          <w:szCs w:val="24"/>
          <w:lang w:val="ru-RU"/>
        </w:rPr>
        <w:t>фУНКциональная верификация цифровых устройств</w:t>
      </w:r>
      <w:r w:rsidR="00844A7E" w:rsidRPr="00A40FC7">
        <w:rPr>
          <w:rFonts w:ascii="Times New Roman" w:hAnsi="Times New Roman"/>
          <w:b/>
          <w:caps/>
          <w:sz w:val="24"/>
          <w:szCs w:val="24"/>
          <w:lang w:val="ru-RU"/>
        </w:rPr>
        <w:t>»</w:t>
      </w:r>
    </w:p>
    <w:p w14:paraId="59EB00A8" w14:textId="3B7E159E" w:rsidR="0041520B" w:rsidRPr="00A40FC7" w:rsidRDefault="0041520B" w:rsidP="005B0903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Категория слушателей – </w:t>
      </w:r>
      <w:r w:rsidR="006349DE" w:rsidRPr="00A40FC7">
        <w:rPr>
          <w:rFonts w:ascii="Times New Roman" w:hAnsi="Times New Roman"/>
          <w:sz w:val="24"/>
          <w:szCs w:val="24"/>
          <w:lang w:val="ru-RU"/>
        </w:rPr>
        <w:t xml:space="preserve">бакалавриат (начиная с </w:t>
      </w:r>
      <w:r w:rsidR="00592E7B">
        <w:rPr>
          <w:rFonts w:ascii="Times New Roman" w:hAnsi="Times New Roman"/>
          <w:sz w:val="24"/>
          <w:szCs w:val="24"/>
          <w:lang w:val="ru-RU"/>
        </w:rPr>
        <w:t>3</w:t>
      </w:r>
      <w:commentRangeStart w:id="37"/>
      <w:commentRangeStart w:id="38"/>
      <w:commentRangeStart w:id="39"/>
      <w:ins w:id="40" w:author="root" w:date="2024-03-11T15:33:00Z">
        <w:r w:rsidR="008338F4">
          <w:rPr>
            <w:rFonts w:ascii="Times New Roman" w:hAnsi="Times New Roman"/>
            <w:sz w:val="24"/>
            <w:szCs w:val="24"/>
            <w:lang w:val="ru-RU"/>
          </w:rPr>
          <w:t xml:space="preserve"> </w:t>
        </w:r>
      </w:ins>
      <w:commentRangeEnd w:id="37"/>
      <w:r w:rsidR="00A50392">
        <w:rPr>
          <w:rStyle w:val="ad"/>
        </w:rPr>
        <w:commentReference w:id="37"/>
      </w:r>
      <w:commentRangeEnd w:id="38"/>
      <w:r w:rsidR="00592E7B">
        <w:rPr>
          <w:rStyle w:val="ad"/>
        </w:rPr>
        <w:commentReference w:id="38"/>
      </w:r>
      <w:commentRangeEnd w:id="39"/>
      <w:r w:rsidR="00592E7B">
        <w:rPr>
          <w:rStyle w:val="ad"/>
        </w:rPr>
        <w:commentReference w:id="39"/>
      </w:r>
      <w:r w:rsidR="006349DE" w:rsidRPr="00A40FC7">
        <w:rPr>
          <w:rFonts w:ascii="Times New Roman" w:hAnsi="Times New Roman"/>
          <w:sz w:val="24"/>
          <w:szCs w:val="24"/>
          <w:lang w:val="ru-RU"/>
        </w:rPr>
        <w:t>курса), магистратура, аспирантура, преподаватели и специалисты.</w:t>
      </w:r>
    </w:p>
    <w:p w14:paraId="27851722" w14:textId="4365E519" w:rsidR="0041520B" w:rsidRPr="00632C91" w:rsidRDefault="0041520B" w:rsidP="005B0903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Срок обучения – </w:t>
      </w:r>
      <w:r w:rsidR="00CB0FB0">
        <w:rPr>
          <w:rFonts w:ascii="Times New Roman" w:hAnsi="Times New Roman"/>
          <w:sz w:val="24"/>
          <w:szCs w:val="24"/>
          <w:lang w:val="ru-RU"/>
        </w:rPr>
        <w:t>72</w:t>
      </w:r>
      <w:r w:rsidR="00CB0FB0" w:rsidRPr="00A40FC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40FC7">
        <w:rPr>
          <w:rFonts w:ascii="Times New Roman" w:hAnsi="Times New Roman"/>
          <w:sz w:val="24"/>
          <w:szCs w:val="24"/>
          <w:lang w:val="ru-RU"/>
        </w:rPr>
        <w:t>час</w:t>
      </w:r>
      <w:r w:rsidR="00A3232B" w:rsidRPr="00A40FC7">
        <w:rPr>
          <w:rFonts w:ascii="Times New Roman" w:hAnsi="Times New Roman"/>
          <w:sz w:val="24"/>
          <w:szCs w:val="24"/>
          <w:lang w:val="ru-RU"/>
        </w:rPr>
        <w:t>а</w:t>
      </w:r>
    </w:p>
    <w:p w14:paraId="37D52E9F" w14:textId="77777777" w:rsidR="0041520B" w:rsidRPr="00A40FC7" w:rsidRDefault="006349DE" w:rsidP="005B0903">
      <w:pPr>
        <w:spacing w:after="0"/>
        <w:rPr>
          <w:rFonts w:ascii="Times New Roman" w:hAnsi="Times New Roman"/>
          <w:i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Форма обучения очная</w:t>
      </w:r>
    </w:p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835"/>
        <w:gridCol w:w="1275"/>
        <w:gridCol w:w="1276"/>
        <w:gridCol w:w="1843"/>
        <w:gridCol w:w="1843"/>
      </w:tblGrid>
      <w:tr w:rsidR="00B77F27" w:rsidRPr="00A40FC7" w14:paraId="37D7C58A" w14:textId="77777777" w:rsidTr="00ED490B">
        <w:trPr>
          <w:trHeight w:val="465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573E" w14:textId="77777777" w:rsidR="00B77F27" w:rsidRPr="005A6792" w:rsidRDefault="00B77F27" w:rsidP="005B0903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№ п/п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191F4" w14:textId="77777777" w:rsidR="00B77F27" w:rsidRPr="005A6792" w:rsidRDefault="00B77F27" w:rsidP="005B0903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Наименование разделов/модулей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932D4" w14:textId="77777777" w:rsidR="00B77F27" w:rsidRPr="005A6792" w:rsidRDefault="00B77F27" w:rsidP="005B0903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Всего, час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CC27" w14:textId="77777777" w:rsidR="00B77F27" w:rsidRPr="005A6792" w:rsidRDefault="00B77F27" w:rsidP="005B0903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В том числе</w:t>
            </w:r>
          </w:p>
        </w:tc>
      </w:tr>
      <w:tr w:rsidR="00B77F27" w:rsidRPr="00A40FC7" w14:paraId="422EB4BB" w14:textId="77777777" w:rsidTr="003A3ED8">
        <w:trPr>
          <w:trHeight w:val="570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22303" w14:textId="77777777" w:rsidR="00B77F27" w:rsidRPr="005A6792" w:rsidRDefault="00B77F27" w:rsidP="005B0903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  <w:rPrChange w:id="41" w:author="Dana" w:date="2024-03-06T08:58:00Z">
                  <w:rPr>
                    <w:rFonts w:ascii="Times New Roman" w:eastAsia="Times New Roman" w:hAnsi="Times New Roman"/>
                    <w:b/>
                    <w:bCs/>
                    <w:color w:val="000000"/>
                    <w:sz w:val="24"/>
                    <w:szCs w:val="24"/>
                    <w:lang w:val="ru-RU" w:eastAsia="ru-RU"/>
                  </w:rPr>
                </w:rPrChange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608CD" w14:textId="77777777" w:rsidR="00B77F27" w:rsidRPr="005A6792" w:rsidRDefault="00B77F27" w:rsidP="005B0903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  <w:rPrChange w:id="42" w:author="Dana" w:date="2024-03-06T08:58:00Z">
                  <w:rPr>
                    <w:rFonts w:ascii="Times New Roman" w:eastAsia="Times New Roman" w:hAnsi="Times New Roman"/>
                    <w:b/>
                    <w:bCs/>
                    <w:color w:val="000000"/>
                    <w:sz w:val="24"/>
                    <w:szCs w:val="24"/>
                    <w:lang w:val="ru-RU" w:eastAsia="ru-RU"/>
                  </w:rPr>
                </w:rPrChange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C6AB9" w14:textId="77777777" w:rsidR="00B77F27" w:rsidRPr="005A6792" w:rsidRDefault="00B77F27" w:rsidP="005B0903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  <w:rPrChange w:id="43" w:author="Dana" w:date="2024-03-06T08:58:00Z">
                  <w:rPr>
                    <w:rFonts w:ascii="Times New Roman" w:eastAsia="Times New Roman" w:hAnsi="Times New Roman"/>
                    <w:b/>
                    <w:bCs/>
                    <w:color w:val="000000"/>
                    <w:sz w:val="24"/>
                    <w:szCs w:val="24"/>
                    <w:lang w:val="ru-RU" w:eastAsia="ru-RU"/>
                  </w:rPr>
                </w:rPrChange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3BA3" w14:textId="77777777" w:rsidR="00B77F27" w:rsidRPr="005A6792" w:rsidRDefault="00B77F27" w:rsidP="005B0903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  <w:rPrChange w:id="44" w:author="Dana" w:date="2024-03-06T08:58:00Z">
                  <w:rPr>
                    <w:rFonts w:ascii="Times New Roman" w:eastAsia="Times New Roman" w:hAnsi="Times New Roman"/>
                    <w:b/>
                    <w:bCs/>
                    <w:color w:val="000000"/>
                    <w:sz w:val="24"/>
                    <w:szCs w:val="24"/>
                    <w:lang w:val="ru-RU" w:eastAsia="ru-RU"/>
                  </w:rPr>
                </w:rPrChange>
              </w:rPr>
            </w:pPr>
            <w:r w:rsidRPr="005A679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  <w:rPrChange w:id="45" w:author="Dana" w:date="2024-03-06T08:58:00Z">
                  <w:rPr>
                    <w:rFonts w:ascii="Times New Roman" w:eastAsia="Times New Roman" w:hAnsi="Times New Roman"/>
                    <w:b/>
                    <w:bCs/>
                    <w:color w:val="000000"/>
                    <w:sz w:val="24"/>
                    <w:szCs w:val="24"/>
                    <w:lang w:val="ru-RU" w:eastAsia="ru-RU"/>
                  </w:rPr>
                </w:rPrChange>
              </w:rPr>
              <w:t>Аудиторных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9C95" w14:textId="77777777" w:rsidR="003A3ED8" w:rsidRPr="003A3ED8" w:rsidRDefault="003A3ED8" w:rsidP="005B0903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3A3ED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Самостоятельная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3A3ED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работа</w:t>
            </w:r>
          </w:p>
        </w:tc>
      </w:tr>
      <w:tr w:rsidR="00B77F27" w:rsidRPr="00A40FC7" w14:paraId="379CDFF8" w14:textId="77777777" w:rsidTr="003A3ED8">
        <w:trPr>
          <w:trHeight w:val="864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8310B" w14:textId="77777777" w:rsidR="00B77F27" w:rsidRPr="005A6792" w:rsidRDefault="00B77F27" w:rsidP="005B0903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  <w:rPrChange w:id="46" w:author="Dana" w:date="2024-03-06T08:58:00Z">
                  <w:rPr>
                    <w:rFonts w:ascii="Times New Roman" w:eastAsia="Times New Roman" w:hAnsi="Times New Roman"/>
                    <w:b/>
                    <w:bCs/>
                    <w:color w:val="000000"/>
                    <w:sz w:val="24"/>
                    <w:szCs w:val="24"/>
                    <w:lang w:val="ru-RU" w:eastAsia="ru-RU"/>
                  </w:rPr>
                </w:rPrChange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E34EF" w14:textId="77777777" w:rsidR="00B77F27" w:rsidRPr="005A6792" w:rsidRDefault="00B77F27" w:rsidP="005B0903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  <w:rPrChange w:id="47" w:author="Dana" w:date="2024-03-06T08:58:00Z">
                  <w:rPr>
                    <w:rFonts w:ascii="Times New Roman" w:eastAsia="Times New Roman" w:hAnsi="Times New Roman"/>
                    <w:b/>
                    <w:bCs/>
                    <w:color w:val="000000"/>
                    <w:sz w:val="24"/>
                    <w:szCs w:val="24"/>
                    <w:lang w:val="ru-RU" w:eastAsia="ru-RU"/>
                  </w:rPr>
                </w:rPrChange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88AC" w14:textId="77777777" w:rsidR="00B77F27" w:rsidRPr="005A6792" w:rsidRDefault="00B77F27" w:rsidP="005B0903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  <w:rPrChange w:id="48" w:author="Dana" w:date="2024-03-06T08:58:00Z">
                  <w:rPr>
                    <w:rFonts w:ascii="Times New Roman" w:eastAsia="Times New Roman" w:hAnsi="Times New Roman"/>
                    <w:b/>
                    <w:bCs/>
                    <w:color w:val="000000"/>
                    <w:sz w:val="24"/>
                    <w:szCs w:val="24"/>
                    <w:lang w:val="ru-RU" w:eastAsia="ru-RU"/>
                  </w:rPr>
                </w:rPrChange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4EBC7" w14:textId="77777777" w:rsidR="00B77F27" w:rsidRPr="005A6792" w:rsidRDefault="00B77F27" w:rsidP="005B0903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  <w:rPrChange w:id="49" w:author="Dana" w:date="2024-03-06T08:58:00Z">
                  <w:rPr>
                    <w:rFonts w:ascii="Times New Roman" w:eastAsia="Times New Roman" w:hAnsi="Times New Roman"/>
                    <w:b/>
                    <w:bCs/>
                    <w:color w:val="000000"/>
                    <w:sz w:val="24"/>
                    <w:szCs w:val="24"/>
                    <w:lang w:val="ru-RU" w:eastAsia="ru-RU"/>
                  </w:rPr>
                </w:rPrChange>
              </w:rPr>
            </w:pPr>
            <w:r w:rsidRPr="005A679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  <w:rPrChange w:id="50" w:author="Dana" w:date="2024-03-06T08:58:00Z">
                  <w:rPr>
                    <w:rFonts w:ascii="Times New Roman" w:eastAsia="Times New Roman" w:hAnsi="Times New Roman"/>
                    <w:b/>
                    <w:bCs/>
                    <w:color w:val="000000"/>
                    <w:sz w:val="24"/>
                    <w:szCs w:val="24"/>
                    <w:lang w:val="ru-RU" w:eastAsia="ru-RU"/>
                  </w:rPr>
                </w:rPrChange>
              </w:rPr>
              <w:t>Лекции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5FB1A" w14:textId="77777777" w:rsidR="00B77F27" w:rsidRPr="00ED490B" w:rsidRDefault="00B77F27" w:rsidP="005B0903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ED490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Практические занятия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EC4B4" w14:textId="77777777" w:rsidR="00B77F27" w:rsidRPr="00ED490B" w:rsidRDefault="00B77F27" w:rsidP="005B0903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B77F27" w:rsidRPr="00A40FC7" w14:paraId="0AF85B5F" w14:textId="77777777" w:rsidTr="00E63A4D">
        <w:trPr>
          <w:trHeight w:val="227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F7E0" w14:textId="77777777" w:rsidR="00B77F27" w:rsidRPr="005A6792" w:rsidRDefault="00B77F27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0A7E" w14:textId="77777777" w:rsidR="00C964A5" w:rsidRDefault="006349DE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Маршрут проектирования и типы верификации цифровых устройств. </w:t>
            </w:r>
          </w:p>
          <w:p w14:paraId="13514D82" w14:textId="77777777" w:rsidR="00C964A5" w:rsidRDefault="006349DE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Введение в функциональную верификацию. </w:t>
            </w:r>
          </w:p>
          <w:p w14:paraId="31171D83" w14:textId="77777777" w:rsidR="00B77F27" w:rsidRPr="005A6792" w:rsidRDefault="006349DE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Выполнение и разбор простейших примеров.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407A6" w14:textId="3712D6BC" w:rsidR="00B77F27" w:rsidRPr="005A6792" w:rsidRDefault="00DA4D72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65C13" w14:textId="77777777" w:rsidR="00B77F27" w:rsidRPr="005A6792" w:rsidRDefault="00EE1118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068A" w14:textId="77777777" w:rsidR="00B77F27" w:rsidRPr="005A6792" w:rsidRDefault="00EE1118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BA78" w14:textId="5EC50E79" w:rsidR="00B77F27" w:rsidRPr="005A6792" w:rsidRDefault="00DA4D72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</w:tr>
      <w:tr w:rsidR="00CB0FB0" w:rsidRPr="00A40FC7" w14:paraId="064C9431" w14:textId="77777777" w:rsidTr="00E63A4D">
        <w:trPr>
          <w:trHeight w:val="299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13D1" w14:textId="77777777" w:rsidR="00CB0FB0" w:rsidRPr="005A6792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31DA1" w14:textId="77777777" w:rsidR="00CB0FB0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Функциональная верификация и базовая генерация случайных воздействий. </w:t>
            </w:r>
          </w:p>
          <w:p w14:paraId="7F54881F" w14:textId="77777777" w:rsidR="00CB0FB0" w:rsidRPr="005A6792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Взаимодействие с устройствами с синхронной логикой.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F6E9" w14:textId="48C91FE2" w:rsidR="00CB0FB0" w:rsidRPr="005A6792" w:rsidRDefault="00DA4D72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B26FA" w14:textId="77777777" w:rsidR="00CB0FB0" w:rsidRPr="005A6792" w:rsidRDefault="00CB0FB0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38F5" w14:textId="77777777" w:rsidR="00CB0FB0" w:rsidRPr="005A6792" w:rsidRDefault="00CB0FB0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FDAD" w14:textId="2CC0E57E" w:rsidR="00CB0FB0" w:rsidRDefault="00DA4D72" w:rsidP="005B0903">
            <w:pPr>
              <w:spacing w:after="0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</w:tr>
      <w:tr w:rsidR="00CB0FB0" w:rsidRPr="00A40FC7" w14:paraId="74FBDFEF" w14:textId="77777777" w:rsidTr="00E63A4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D412" w14:textId="77777777" w:rsidR="00CB0FB0" w:rsidRPr="005A6792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3.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DA030" w14:textId="77777777" w:rsidR="00CB0FB0" w:rsidRPr="005A6792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Функциональная верификация и создание тестовых сценариев. Взаимодействие с устройством при помощи протоколов.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2FA0" w14:textId="7F30DAB3" w:rsidR="00CB0FB0" w:rsidRPr="005A6792" w:rsidRDefault="00DA4D72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CCF6" w14:textId="77777777" w:rsidR="00CB0FB0" w:rsidRPr="005A6792" w:rsidRDefault="00CB0FB0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F047" w14:textId="77777777" w:rsidR="00CB0FB0" w:rsidRPr="005A6792" w:rsidRDefault="00CB0FB0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B7D3" w14:textId="78546159" w:rsidR="00CB0FB0" w:rsidRDefault="00DA4D72" w:rsidP="005B0903">
            <w:pPr>
              <w:spacing w:after="0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</w:tr>
      <w:tr w:rsidR="00CB0FB0" w:rsidRPr="00A40FC7" w14:paraId="3FADFE32" w14:textId="77777777" w:rsidTr="00E63A4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BC32" w14:textId="77777777" w:rsidR="00CB0FB0" w:rsidRPr="005A6792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4.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CB6A" w14:textId="77777777" w:rsidR="00CB0FB0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Введение в функциональную верификацию на основе транзакций. </w:t>
            </w:r>
          </w:p>
          <w:p w14:paraId="31628816" w14:textId="77777777" w:rsidR="00CB0FB0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Применение ООП для верификации цифровых устройств. </w:t>
            </w:r>
          </w:p>
          <w:p w14:paraId="2C0B8105" w14:textId="77777777" w:rsidR="00CB0FB0" w:rsidRPr="005A6792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Рандомизация транзакций.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6C2A" w14:textId="58278213" w:rsidR="00CB0FB0" w:rsidRPr="005A6792" w:rsidRDefault="00DA4D72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lastRenderedPageBreak/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F6ECF" w14:textId="77777777" w:rsidR="00CB0FB0" w:rsidRPr="005A6792" w:rsidRDefault="00CB0FB0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D616" w14:textId="77777777" w:rsidR="00CB0FB0" w:rsidRPr="005A6792" w:rsidRDefault="00CB0FB0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F07E" w14:textId="26F427EB" w:rsidR="00CB0FB0" w:rsidRDefault="00DA4D72" w:rsidP="005B0903">
            <w:pPr>
              <w:spacing w:after="0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</w:tr>
      <w:tr w:rsidR="00CB0FB0" w:rsidRPr="00A40FC7" w14:paraId="26EF41F4" w14:textId="77777777" w:rsidTr="00E63A4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D97B6" w14:textId="77777777" w:rsidR="00CB0FB0" w:rsidRPr="005A6792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5.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1E8E5" w14:textId="77777777" w:rsidR="00CB0FB0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Типовая структура верификационного окружения с применением ООП.</w:t>
            </w:r>
          </w:p>
          <w:p w14:paraId="234099D8" w14:textId="77777777" w:rsidR="00CB0FB0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Роли и взаимодействие компонентов. Step-by-step проектирование и применение.</w:t>
            </w:r>
          </w:p>
          <w:p w14:paraId="005AC8AB" w14:textId="77777777" w:rsidR="00CB0FB0" w:rsidRPr="005A6792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0E964" w14:textId="7FAC2607" w:rsidR="00CB0FB0" w:rsidRPr="005A6792" w:rsidRDefault="00DA4D72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6DAF" w14:textId="77777777" w:rsidR="00CB0FB0" w:rsidRPr="005A6792" w:rsidRDefault="00CB0FB0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A97F5" w14:textId="77777777" w:rsidR="00CB0FB0" w:rsidRPr="005A6792" w:rsidRDefault="00CB0FB0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4737D" w14:textId="356341A3" w:rsidR="00CB0FB0" w:rsidRDefault="00DA4D72" w:rsidP="005B0903">
            <w:pPr>
              <w:spacing w:after="0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</w:tr>
      <w:tr w:rsidR="00CB0FB0" w:rsidRPr="00A40FC7" w14:paraId="449BAEBF" w14:textId="77777777" w:rsidTr="00E63A4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1E251" w14:textId="77777777" w:rsidR="00CB0FB0" w:rsidRPr="005A6792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6.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0B81" w14:textId="2DF51C34" w:rsidR="00CB0FB0" w:rsidRPr="005A6792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Условия завершения процесса верификации. Функциональное покрытие. Введение в модель функционального покрытия System</w:t>
            </w:r>
            <w:r w:rsidR="007042A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Verilog, ее создание и применение.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11AF" w14:textId="3BD9DCA3" w:rsidR="00CB0FB0" w:rsidRPr="005A6792" w:rsidRDefault="00DA4D72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146E" w14:textId="77777777" w:rsidR="00CB0FB0" w:rsidRPr="005A6792" w:rsidRDefault="00CB0FB0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ADBB" w14:textId="77777777" w:rsidR="00CB0FB0" w:rsidRPr="005A6792" w:rsidRDefault="00CB0FB0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EBCBF" w14:textId="787DFEB0" w:rsidR="00CB0FB0" w:rsidRDefault="00DA4D72" w:rsidP="005B0903">
            <w:pPr>
              <w:spacing w:after="0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</w:tr>
      <w:tr w:rsidR="00CB0FB0" w:rsidRPr="00A40FC7" w14:paraId="7D359C3B" w14:textId="77777777" w:rsidTr="00E63A4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BBA8B" w14:textId="77777777" w:rsidR="00CB0FB0" w:rsidRPr="005A6792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7.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02237" w14:textId="2F47CBF0" w:rsidR="00CB0FB0" w:rsidRPr="005A6792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Функциональная верификация протоколов и white-box тестирование. Введение в System</w:t>
            </w:r>
            <w:r w:rsidR="007042A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Verilog Assertions, их создание и применение.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D68E7" w14:textId="14A09BCD" w:rsidR="00CB0FB0" w:rsidRPr="005A6792" w:rsidRDefault="00DA4D72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E465A" w14:textId="77777777" w:rsidR="00CB0FB0" w:rsidRPr="005A6792" w:rsidRDefault="00CB0FB0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DBBC5" w14:textId="77777777" w:rsidR="00CB0FB0" w:rsidRPr="005A6792" w:rsidRDefault="00CB0FB0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93C92" w14:textId="59895E19" w:rsidR="00CB0FB0" w:rsidRDefault="00DA4D72" w:rsidP="005B0903">
            <w:pPr>
              <w:spacing w:after="0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</w:tr>
      <w:tr w:rsidR="00CB0FB0" w:rsidRPr="00A40FC7" w14:paraId="24CA1A69" w14:textId="77777777" w:rsidTr="00E63A4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7728E" w14:textId="77777777" w:rsidR="00CB0FB0" w:rsidRPr="005A6792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8.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27372" w14:textId="77777777" w:rsidR="00CB0FB0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Законченное верификационное окружение (Verification Intellectual Property, VIP). </w:t>
            </w:r>
          </w:p>
          <w:p w14:paraId="7D03CFA6" w14:textId="77777777" w:rsidR="00CB0FB0" w:rsidRPr="005A6792" w:rsidRDefault="00CB0FB0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Основные свойства и составные части. Step-by-step проектирование и отладка.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22199" w14:textId="05EBC837" w:rsidR="00CB0FB0" w:rsidRPr="005A6792" w:rsidRDefault="00DA4D72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F9BAA" w14:textId="77777777" w:rsidR="00CB0FB0" w:rsidRPr="005A6792" w:rsidRDefault="00CB0FB0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37B43" w14:textId="77777777" w:rsidR="00CB0FB0" w:rsidRPr="005A6792" w:rsidRDefault="00CB0FB0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C7D26" w14:textId="0010FA9E" w:rsidR="00CB0FB0" w:rsidRDefault="00DA4D72" w:rsidP="005B0903">
            <w:pPr>
              <w:spacing w:after="0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</w:tr>
      <w:tr w:rsidR="00B77F27" w:rsidRPr="00A40FC7" w14:paraId="59BD7E52" w14:textId="77777777" w:rsidTr="00ED490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EE81" w14:textId="77777777" w:rsidR="00B77F27" w:rsidRPr="005A6792" w:rsidRDefault="00B77F27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CC31" w14:textId="77777777" w:rsidR="00B77F27" w:rsidRPr="005A6792" w:rsidRDefault="00B77F27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Итоговая аттестация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33B0F" w14:textId="77777777" w:rsidR="00B77F27" w:rsidRPr="005A6792" w:rsidRDefault="006349DE" w:rsidP="005B0903">
            <w:pPr>
              <w:spacing w:after="0"/>
              <w:jc w:val="center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  <w:lang w:val="ru-RU" w:eastAsia="ru-RU"/>
              </w:rPr>
              <w:t>зачет</w:t>
            </w:r>
          </w:p>
        </w:tc>
      </w:tr>
      <w:tr w:rsidR="00B77F27" w:rsidRPr="00A40FC7" w14:paraId="33665AB4" w14:textId="77777777" w:rsidTr="00CB0FB0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01C1" w14:textId="77777777" w:rsidR="00B77F27" w:rsidRPr="005A6792" w:rsidRDefault="00B77F27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D85" w14:textId="77777777" w:rsidR="00B77F27" w:rsidRPr="003A3ED8" w:rsidRDefault="00B77F27" w:rsidP="005B0903">
            <w:pPr>
              <w:spacing w:after="0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ru-RU" w:eastAsia="ru-RU"/>
              </w:rPr>
            </w:pPr>
            <w:r w:rsidRPr="003A3ED8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ru-RU" w:eastAsia="ru-RU"/>
              </w:rPr>
              <w:t>Всего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0A14" w14:textId="266B2F5B" w:rsidR="00B77F27" w:rsidRPr="005A6792" w:rsidRDefault="00DA4D72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7509" w14:textId="77777777" w:rsidR="00B77F27" w:rsidRPr="005A6792" w:rsidRDefault="00EE1118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B6F4" w14:textId="77777777" w:rsidR="00B77F27" w:rsidRPr="005A6792" w:rsidRDefault="00EE1118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5A6792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BA2EE" w14:textId="3AC17B86" w:rsidR="00B77F27" w:rsidRPr="005A6792" w:rsidRDefault="00DA4D72" w:rsidP="005B0903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40</w:t>
            </w:r>
          </w:p>
        </w:tc>
      </w:tr>
    </w:tbl>
    <w:p w14:paraId="78B287D9" w14:textId="77777777" w:rsidR="002547A7" w:rsidRPr="00A40FC7" w:rsidRDefault="002547A7" w:rsidP="005B0903">
      <w:pPr>
        <w:spacing w:after="0"/>
        <w:rPr>
          <w:rFonts w:ascii="Times New Roman" w:hAnsi="Times New Roman"/>
          <w:i/>
          <w:sz w:val="24"/>
          <w:szCs w:val="24"/>
          <w:lang w:val="ru-RU"/>
        </w:rPr>
      </w:pPr>
    </w:p>
    <w:p w14:paraId="74129594" w14:textId="77777777" w:rsidR="00670C81" w:rsidRPr="00A40FC7" w:rsidRDefault="00670C81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Календарный учебный график</w:t>
      </w:r>
    </w:p>
    <w:p w14:paraId="08013173" w14:textId="77777777" w:rsidR="00670C81" w:rsidRPr="00A40FC7" w:rsidRDefault="00670C81" w:rsidP="005B0903">
      <w:pPr>
        <w:spacing w:after="0"/>
        <w:ind w:firstLine="567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Календарный учебный график составляется в форме расписания занятий при наборе группы и прилагается к программе повышения квалификации.</w:t>
      </w:r>
    </w:p>
    <w:p w14:paraId="30D2C4CC" w14:textId="77777777" w:rsidR="00670C81" w:rsidRPr="00A40FC7" w:rsidRDefault="00670C81" w:rsidP="005B0903">
      <w:pPr>
        <w:pStyle w:val="a5"/>
        <w:spacing w:line="276" w:lineRule="auto"/>
        <w:rPr>
          <w:rFonts w:ascii="Times New Roman" w:hAnsi="Times New Roman"/>
          <w:i/>
          <w:sz w:val="24"/>
          <w:szCs w:val="24"/>
        </w:rPr>
      </w:pPr>
    </w:p>
    <w:p w14:paraId="20D48C8B" w14:textId="77777777" w:rsidR="005954BD" w:rsidRPr="00A40FC7" w:rsidRDefault="005954BD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Учебная программа</w:t>
      </w:r>
    </w:p>
    <w:p w14:paraId="15208073" w14:textId="77777777" w:rsidR="005954BD" w:rsidRPr="00A40FC7" w:rsidRDefault="005954BD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повышения квалификации</w:t>
      </w:r>
    </w:p>
    <w:p w14:paraId="1AEC67FD" w14:textId="77777777" w:rsidR="00E55BAD" w:rsidRPr="00A40FC7" w:rsidRDefault="00D012CE" w:rsidP="005B0903">
      <w:pPr>
        <w:spacing w:after="0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>
        <w:rPr>
          <w:rFonts w:ascii="Times New Roman" w:hAnsi="Times New Roman"/>
          <w:b/>
          <w:cap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E9C84" wp14:editId="6A37640B">
                <wp:simplePos x="0" y="0"/>
                <wp:positionH relativeFrom="column">
                  <wp:posOffset>291465</wp:posOffset>
                </wp:positionH>
                <wp:positionV relativeFrom="paragraph">
                  <wp:posOffset>187960</wp:posOffset>
                </wp:positionV>
                <wp:extent cx="5534025" cy="635"/>
                <wp:effectExtent l="9525" t="13335" r="9525" b="508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61D41" id="AutoShape 11" o:spid="_x0000_s1026" type="#_x0000_t32" style="position:absolute;margin-left:22.95pt;margin-top:14.8pt;width:435.7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"/>
            </w:pict>
          </mc:Fallback>
        </mc:AlternateContent>
      </w:r>
      <w:r w:rsidR="00E55BAD" w:rsidRPr="00A40FC7">
        <w:rPr>
          <w:rFonts w:ascii="Times New Roman" w:hAnsi="Times New Roman"/>
          <w:b/>
          <w:caps/>
          <w:sz w:val="24"/>
          <w:szCs w:val="24"/>
          <w:lang w:val="ru-RU"/>
        </w:rPr>
        <w:t>«фУНКциональная верификация цифровых устройств»</w:t>
      </w:r>
    </w:p>
    <w:p w14:paraId="7A5E0ED4" w14:textId="77777777" w:rsidR="00062CE0" w:rsidRPr="00A40FC7" w:rsidRDefault="00062CE0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Раздел </w:t>
      </w:r>
      <w:r w:rsidR="003119D9" w:rsidRPr="00A40FC7">
        <w:rPr>
          <w:rFonts w:ascii="Times New Roman" w:hAnsi="Times New Roman"/>
          <w:b/>
          <w:sz w:val="24"/>
          <w:szCs w:val="24"/>
          <w:lang w:val="ru-RU"/>
        </w:rPr>
        <w:t>1</w:t>
      </w: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="00E55BAD" w:rsidRPr="00A40FC7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>Маршрут проектирования и типы верификации цифровых устройств. Введение в функциональную верификацию. Выполнение и разбор простейших примеров.</w:t>
      </w: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 (</w:t>
      </w:r>
      <w:r w:rsidR="00E55BAD" w:rsidRPr="00A40FC7">
        <w:rPr>
          <w:rFonts w:ascii="Times New Roman" w:hAnsi="Times New Roman"/>
          <w:b/>
          <w:sz w:val="24"/>
          <w:szCs w:val="24"/>
          <w:lang w:val="ru-RU"/>
        </w:rPr>
        <w:t>2</w:t>
      </w: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 час</w:t>
      </w:r>
      <w:r w:rsidR="001E2596" w:rsidRPr="00A40FC7">
        <w:rPr>
          <w:rFonts w:ascii="Times New Roman" w:hAnsi="Times New Roman"/>
          <w:b/>
          <w:sz w:val="24"/>
          <w:szCs w:val="24"/>
          <w:lang w:val="ru-RU"/>
        </w:rPr>
        <w:t>а</w:t>
      </w:r>
      <w:r w:rsidRPr="00A40FC7">
        <w:rPr>
          <w:rFonts w:ascii="Times New Roman" w:hAnsi="Times New Roman"/>
          <w:b/>
          <w:sz w:val="24"/>
          <w:szCs w:val="24"/>
          <w:lang w:val="ru-RU"/>
        </w:rPr>
        <w:t>)</w:t>
      </w:r>
      <w:r w:rsidR="00903A85" w:rsidRPr="00A40FC7">
        <w:rPr>
          <w:rFonts w:ascii="Times New Roman" w:hAnsi="Times New Roman"/>
          <w:b/>
          <w:sz w:val="24"/>
          <w:szCs w:val="24"/>
          <w:lang w:val="ru-RU"/>
        </w:rPr>
        <w:t>.</w:t>
      </w:r>
    </w:p>
    <w:p w14:paraId="056BC485" w14:textId="77777777" w:rsidR="00062CE0" w:rsidRPr="00A40FC7" w:rsidRDefault="00062CE0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1.1. </w:t>
      </w:r>
      <w:r w:rsidR="00E55BAD" w:rsidRPr="00A40FC7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Маршрут проектирования и типы верификации цифровых устройств</w:t>
      </w:r>
      <w:r w:rsidR="00831F77"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125ECC34" w14:textId="77777777" w:rsidR="00831F77" w:rsidRPr="00A40FC7" w:rsidRDefault="00831F77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1.2. </w:t>
      </w:r>
      <w:r w:rsidR="00E55BAD" w:rsidRPr="00A40FC7">
        <w:rPr>
          <w:rFonts w:ascii="Times New Roman" w:hAnsi="Times New Roman"/>
          <w:sz w:val="24"/>
          <w:szCs w:val="24"/>
          <w:lang w:val="ru-RU"/>
        </w:rPr>
        <w:t>Введение в функциональную верификацию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59CCAEF8" w14:textId="77777777" w:rsidR="00071DED" w:rsidRPr="00A40FC7" w:rsidRDefault="00071DED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1.3. Простейший подход к функциональной верификации</w:t>
      </w:r>
      <w:r w:rsidR="003449C7"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1C615642" w14:textId="77777777" w:rsidR="00A3232B" w:rsidRPr="00A40FC7" w:rsidRDefault="003449C7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1.4. Работа цифрового устройства. Время моделирования.</w:t>
      </w:r>
    </w:p>
    <w:p w14:paraId="5D36E69C" w14:textId="77777777" w:rsidR="003449C7" w:rsidRPr="00A40FC7" w:rsidRDefault="003449C7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lastRenderedPageBreak/>
        <w:t>Тема 1.5. Верификация. Генерация входных воздействий.</w:t>
      </w:r>
    </w:p>
    <w:p w14:paraId="1E39D733" w14:textId="77777777" w:rsidR="003449C7" w:rsidRPr="00A40FC7" w:rsidRDefault="003449C7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1.6. Верификация. Проверка выходных сигналов.</w:t>
      </w:r>
    </w:p>
    <w:p w14:paraId="2C0181EA" w14:textId="115B782B" w:rsidR="00E55BAD" w:rsidRPr="00592E7B" w:rsidRDefault="00E55BAD" w:rsidP="005B090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</w:t>
      </w:r>
      <w:r w:rsidRPr="00592E7B">
        <w:rPr>
          <w:rFonts w:ascii="Times New Roman" w:hAnsi="Times New Roman"/>
          <w:sz w:val="24"/>
          <w:szCs w:val="24"/>
        </w:rPr>
        <w:t xml:space="preserve"> 1.</w:t>
      </w:r>
      <w:r w:rsidR="003449C7" w:rsidRPr="00592E7B">
        <w:rPr>
          <w:rFonts w:ascii="Times New Roman" w:hAnsi="Times New Roman"/>
          <w:sz w:val="24"/>
          <w:szCs w:val="24"/>
        </w:rPr>
        <w:t>7</w:t>
      </w:r>
      <w:r w:rsidRPr="00592E7B">
        <w:rPr>
          <w:rFonts w:ascii="Times New Roman" w:hAnsi="Times New Roman"/>
          <w:sz w:val="24"/>
          <w:szCs w:val="24"/>
        </w:rPr>
        <w:t xml:space="preserve">. </w:t>
      </w:r>
      <w:r w:rsidRPr="00A40FC7">
        <w:rPr>
          <w:rFonts w:ascii="Times New Roman" w:hAnsi="Times New Roman"/>
          <w:sz w:val="24"/>
          <w:szCs w:val="24"/>
          <w:lang w:val="ru-RU"/>
        </w:rPr>
        <w:t>Основы</w:t>
      </w:r>
      <w:r w:rsidRPr="00592E7B">
        <w:rPr>
          <w:rFonts w:ascii="Times New Roman" w:hAnsi="Times New Roman"/>
          <w:sz w:val="24"/>
          <w:szCs w:val="24"/>
        </w:rPr>
        <w:t xml:space="preserve"> </w:t>
      </w:r>
      <w:r w:rsidRPr="00A40FC7">
        <w:rPr>
          <w:rFonts w:ascii="Times New Roman" w:hAnsi="Times New Roman"/>
          <w:sz w:val="24"/>
          <w:szCs w:val="24"/>
          <w:lang w:val="ru-RU"/>
        </w:rPr>
        <w:t>работы</w:t>
      </w:r>
      <w:r w:rsidRPr="00592E7B">
        <w:rPr>
          <w:rFonts w:ascii="Times New Roman" w:hAnsi="Times New Roman"/>
          <w:sz w:val="24"/>
          <w:szCs w:val="24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>Verilog</w:t>
      </w:r>
      <w:r w:rsidRPr="00592E7B">
        <w:rPr>
          <w:rFonts w:ascii="Times New Roman" w:hAnsi="Times New Roman"/>
          <w:sz w:val="24"/>
          <w:szCs w:val="24"/>
        </w:rPr>
        <w:t>/</w:t>
      </w:r>
      <w:r w:rsidR="00A50392" w:rsidRPr="00A40FC7">
        <w:rPr>
          <w:rFonts w:ascii="Times New Roman" w:hAnsi="Times New Roman"/>
          <w:sz w:val="24"/>
          <w:szCs w:val="24"/>
        </w:rPr>
        <w:t>System Verilog</w:t>
      </w:r>
      <w:r w:rsidRPr="00592E7B">
        <w:rPr>
          <w:rFonts w:ascii="Times New Roman" w:hAnsi="Times New Roman"/>
          <w:sz w:val="24"/>
          <w:szCs w:val="24"/>
        </w:rPr>
        <w:t xml:space="preserve"> </w:t>
      </w:r>
      <w:r w:rsidRPr="00A40FC7">
        <w:rPr>
          <w:rFonts w:ascii="Times New Roman" w:hAnsi="Times New Roman"/>
          <w:sz w:val="24"/>
          <w:szCs w:val="24"/>
          <w:lang w:val="ru-RU"/>
        </w:rPr>
        <w:t>симуляторов</w:t>
      </w:r>
      <w:r w:rsidRPr="00592E7B">
        <w:rPr>
          <w:rFonts w:ascii="Times New Roman" w:hAnsi="Times New Roman"/>
          <w:sz w:val="24"/>
          <w:szCs w:val="24"/>
        </w:rPr>
        <w:t xml:space="preserve">. </w:t>
      </w:r>
      <w:r w:rsidRPr="00A40FC7">
        <w:rPr>
          <w:rFonts w:ascii="Times New Roman" w:hAnsi="Times New Roman"/>
          <w:sz w:val="24"/>
          <w:szCs w:val="24"/>
        </w:rPr>
        <w:t>Active</w:t>
      </w:r>
      <w:r w:rsidRPr="00592E7B">
        <w:rPr>
          <w:rFonts w:ascii="Times New Roman" w:hAnsi="Times New Roman"/>
          <w:sz w:val="24"/>
          <w:szCs w:val="24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>Event</w:t>
      </w:r>
      <w:r w:rsidRPr="00592E7B">
        <w:rPr>
          <w:rFonts w:ascii="Times New Roman" w:hAnsi="Times New Roman"/>
          <w:sz w:val="24"/>
          <w:szCs w:val="24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>Region</w:t>
      </w:r>
      <w:r w:rsidRPr="00592E7B">
        <w:rPr>
          <w:rFonts w:ascii="Times New Roman" w:hAnsi="Times New Roman"/>
          <w:sz w:val="24"/>
          <w:szCs w:val="24"/>
        </w:rPr>
        <w:t>.</w:t>
      </w:r>
    </w:p>
    <w:p w14:paraId="50E1C54C" w14:textId="5C0C9662" w:rsidR="00E55BAD" w:rsidRPr="00A40FC7" w:rsidRDefault="00E55BAD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1.</w:t>
      </w:r>
      <w:r w:rsidR="003449C7" w:rsidRPr="00A40FC7">
        <w:rPr>
          <w:rFonts w:ascii="Times New Roman" w:hAnsi="Times New Roman"/>
          <w:sz w:val="24"/>
          <w:szCs w:val="24"/>
          <w:lang w:val="ru-RU"/>
        </w:rPr>
        <w:t>8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. Совместное выполнение процессов в </w:t>
      </w:r>
      <w:r w:rsidR="00A50392" w:rsidRPr="00A40FC7">
        <w:rPr>
          <w:rFonts w:ascii="Times New Roman" w:hAnsi="Times New Roman"/>
          <w:sz w:val="24"/>
          <w:szCs w:val="24"/>
        </w:rPr>
        <w:t>System</w:t>
      </w:r>
      <w:r w:rsidR="00A50392" w:rsidRPr="00592E7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50392" w:rsidRPr="00A40FC7">
        <w:rPr>
          <w:rFonts w:ascii="Times New Roman" w:hAnsi="Times New Roman"/>
          <w:sz w:val="24"/>
          <w:szCs w:val="24"/>
        </w:rPr>
        <w:t>Verilog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005AE5E8" w14:textId="77777777" w:rsidR="00B94F5A" w:rsidRPr="00A40FC7" w:rsidRDefault="00B94F5A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A329AF9" w14:textId="77777777" w:rsidR="00B06E13" w:rsidRPr="00A40FC7" w:rsidRDefault="00B06E13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Перечень практических занятий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7284"/>
        <w:gridCol w:w="1275"/>
      </w:tblGrid>
      <w:tr w:rsidR="00B06E13" w:rsidRPr="00A40FC7" w14:paraId="200AC232" w14:textId="77777777" w:rsidTr="00C70EA6">
        <w:tc>
          <w:tcPr>
            <w:tcW w:w="1080" w:type="dxa"/>
            <w:vAlign w:val="center"/>
          </w:tcPr>
          <w:p w14:paraId="427003F2" w14:textId="77777777" w:rsidR="00B06E13" w:rsidRPr="00B94F5A" w:rsidRDefault="00B06E13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B94F5A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Номер темы</w:t>
            </w:r>
          </w:p>
        </w:tc>
        <w:tc>
          <w:tcPr>
            <w:tcW w:w="7284" w:type="dxa"/>
            <w:vAlign w:val="center"/>
          </w:tcPr>
          <w:p w14:paraId="5E5439B2" w14:textId="77777777" w:rsidR="00B06E13" w:rsidRPr="00B94F5A" w:rsidRDefault="00B06E13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B94F5A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Наименование практического занятия</w:t>
            </w:r>
          </w:p>
        </w:tc>
        <w:tc>
          <w:tcPr>
            <w:tcW w:w="1275" w:type="dxa"/>
            <w:vAlign w:val="center"/>
          </w:tcPr>
          <w:p w14:paraId="6036593F" w14:textId="77777777" w:rsidR="00B06E13" w:rsidRPr="00B94F5A" w:rsidRDefault="00304D5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B94F5A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Кол-во часов</w:t>
            </w:r>
          </w:p>
        </w:tc>
      </w:tr>
      <w:tr w:rsidR="00B94F5A" w:rsidRPr="00A40FC7" w14:paraId="36AAA52A" w14:textId="77777777" w:rsidTr="00C70EA6">
        <w:trPr>
          <w:trHeight w:val="134"/>
        </w:trPr>
        <w:tc>
          <w:tcPr>
            <w:tcW w:w="1080" w:type="dxa"/>
          </w:tcPr>
          <w:p w14:paraId="57C8B8C0" w14:textId="77777777" w:rsidR="00B94F5A" w:rsidRPr="00B94F5A" w:rsidRDefault="00E63A4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1.1</w:t>
            </w:r>
          </w:p>
        </w:tc>
        <w:tc>
          <w:tcPr>
            <w:tcW w:w="7284" w:type="dxa"/>
            <w:vMerge w:val="restart"/>
            <w:vAlign w:val="center"/>
          </w:tcPr>
          <w:p w14:paraId="4A648D9E" w14:textId="77777777" w:rsidR="00B94F5A" w:rsidRPr="00B94F5A" w:rsidRDefault="00B94F5A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94F5A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Введение в функциональную верификацию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.</w:t>
            </w:r>
          </w:p>
          <w:p w14:paraId="0E99C782" w14:textId="77777777" w:rsidR="00B94F5A" w:rsidRPr="00B94F5A" w:rsidRDefault="00B94F5A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94F5A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Выполнение и разбор простейших примеров.</w:t>
            </w:r>
          </w:p>
        </w:tc>
        <w:tc>
          <w:tcPr>
            <w:tcW w:w="1275" w:type="dxa"/>
            <w:vMerge w:val="restart"/>
            <w:vAlign w:val="center"/>
          </w:tcPr>
          <w:p w14:paraId="3C87894A" w14:textId="77777777" w:rsidR="00B94F5A" w:rsidRPr="00B94F5A" w:rsidRDefault="00B94F5A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</w:tr>
      <w:tr w:rsidR="00B94F5A" w:rsidRPr="00A40FC7" w14:paraId="23962D30" w14:textId="77777777" w:rsidTr="00C70EA6">
        <w:trPr>
          <w:trHeight w:val="133"/>
        </w:trPr>
        <w:tc>
          <w:tcPr>
            <w:tcW w:w="1080" w:type="dxa"/>
          </w:tcPr>
          <w:p w14:paraId="4B8F0876" w14:textId="77777777" w:rsidR="00B94F5A" w:rsidRPr="00B94F5A" w:rsidRDefault="00B94F5A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1.2</w:t>
            </w:r>
          </w:p>
        </w:tc>
        <w:tc>
          <w:tcPr>
            <w:tcW w:w="7284" w:type="dxa"/>
            <w:vMerge/>
          </w:tcPr>
          <w:p w14:paraId="4944664A" w14:textId="77777777" w:rsidR="00B94F5A" w:rsidRPr="00B94F5A" w:rsidRDefault="00B94F5A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60151367" w14:textId="77777777" w:rsidR="00B94F5A" w:rsidRPr="00B94F5A" w:rsidRDefault="00B94F5A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B94F5A" w:rsidRPr="00A40FC7" w14:paraId="64D9C473" w14:textId="77777777" w:rsidTr="00C70EA6">
        <w:trPr>
          <w:trHeight w:val="133"/>
        </w:trPr>
        <w:tc>
          <w:tcPr>
            <w:tcW w:w="1080" w:type="dxa"/>
          </w:tcPr>
          <w:p w14:paraId="53504AF3" w14:textId="77777777" w:rsidR="00B94F5A" w:rsidRPr="00B94F5A" w:rsidRDefault="00B94F5A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1.3</w:t>
            </w:r>
          </w:p>
        </w:tc>
        <w:tc>
          <w:tcPr>
            <w:tcW w:w="7284" w:type="dxa"/>
            <w:vMerge/>
          </w:tcPr>
          <w:p w14:paraId="4A58352D" w14:textId="77777777" w:rsidR="00B94F5A" w:rsidRPr="00B94F5A" w:rsidRDefault="00B94F5A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34FCE494" w14:textId="77777777" w:rsidR="00B94F5A" w:rsidRPr="00B94F5A" w:rsidRDefault="00B94F5A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B94F5A" w:rsidRPr="00A40FC7" w14:paraId="66480038" w14:textId="77777777" w:rsidTr="00C70EA6">
        <w:trPr>
          <w:trHeight w:val="133"/>
        </w:trPr>
        <w:tc>
          <w:tcPr>
            <w:tcW w:w="1080" w:type="dxa"/>
          </w:tcPr>
          <w:p w14:paraId="115262F2" w14:textId="77777777" w:rsidR="00B94F5A" w:rsidRPr="00B94F5A" w:rsidRDefault="00B94F5A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1.4</w:t>
            </w:r>
          </w:p>
        </w:tc>
        <w:tc>
          <w:tcPr>
            <w:tcW w:w="7284" w:type="dxa"/>
            <w:vMerge/>
          </w:tcPr>
          <w:p w14:paraId="20AA985C" w14:textId="77777777" w:rsidR="00B94F5A" w:rsidRPr="00B94F5A" w:rsidRDefault="00B94F5A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4BA3CEF9" w14:textId="77777777" w:rsidR="00B94F5A" w:rsidRPr="00B94F5A" w:rsidRDefault="00B94F5A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B94F5A" w:rsidRPr="00B94F5A" w14:paraId="621A4960" w14:textId="77777777" w:rsidTr="00C70EA6">
        <w:trPr>
          <w:trHeight w:val="133"/>
        </w:trPr>
        <w:tc>
          <w:tcPr>
            <w:tcW w:w="1080" w:type="dxa"/>
          </w:tcPr>
          <w:p w14:paraId="733D5568" w14:textId="77777777" w:rsidR="00B94F5A" w:rsidRPr="00B94F5A" w:rsidRDefault="00B94F5A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1.5</w:t>
            </w:r>
          </w:p>
        </w:tc>
        <w:tc>
          <w:tcPr>
            <w:tcW w:w="7284" w:type="dxa"/>
            <w:vMerge/>
          </w:tcPr>
          <w:p w14:paraId="13027AA8" w14:textId="77777777" w:rsidR="00B94F5A" w:rsidRPr="00B94F5A" w:rsidRDefault="00B94F5A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61284CE1" w14:textId="77777777" w:rsidR="00B94F5A" w:rsidRPr="00B94F5A" w:rsidRDefault="00B94F5A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B94F5A" w:rsidRPr="00B94F5A" w14:paraId="37A22E6D" w14:textId="77777777" w:rsidTr="00C70EA6">
        <w:trPr>
          <w:trHeight w:val="133"/>
        </w:trPr>
        <w:tc>
          <w:tcPr>
            <w:tcW w:w="1080" w:type="dxa"/>
          </w:tcPr>
          <w:p w14:paraId="257DC876" w14:textId="77777777" w:rsidR="00B94F5A" w:rsidRPr="00B94F5A" w:rsidRDefault="00B94F5A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1.6</w:t>
            </w:r>
          </w:p>
        </w:tc>
        <w:tc>
          <w:tcPr>
            <w:tcW w:w="7284" w:type="dxa"/>
            <w:vMerge/>
          </w:tcPr>
          <w:p w14:paraId="65800F83" w14:textId="77777777" w:rsidR="00B94F5A" w:rsidRPr="00B94F5A" w:rsidRDefault="00B94F5A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7CDFFAB7" w14:textId="77777777" w:rsidR="00B94F5A" w:rsidRPr="00B94F5A" w:rsidRDefault="00B94F5A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B94F5A" w:rsidRPr="00B94F5A" w14:paraId="50A3F5E7" w14:textId="77777777" w:rsidTr="00C70EA6">
        <w:trPr>
          <w:trHeight w:val="133"/>
        </w:trPr>
        <w:tc>
          <w:tcPr>
            <w:tcW w:w="1080" w:type="dxa"/>
          </w:tcPr>
          <w:p w14:paraId="63DBCD75" w14:textId="77777777" w:rsidR="00B94F5A" w:rsidRPr="00B94F5A" w:rsidRDefault="00B94F5A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1.7</w:t>
            </w:r>
          </w:p>
        </w:tc>
        <w:tc>
          <w:tcPr>
            <w:tcW w:w="7284" w:type="dxa"/>
            <w:vMerge/>
          </w:tcPr>
          <w:p w14:paraId="0265F4BF" w14:textId="77777777" w:rsidR="00B94F5A" w:rsidRPr="00B94F5A" w:rsidRDefault="00B94F5A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1C6B04CD" w14:textId="77777777" w:rsidR="00B94F5A" w:rsidRPr="00B94F5A" w:rsidRDefault="00B94F5A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B94F5A" w:rsidRPr="00B94F5A" w14:paraId="2FB39673" w14:textId="77777777" w:rsidTr="00C70EA6">
        <w:trPr>
          <w:trHeight w:val="133"/>
        </w:trPr>
        <w:tc>
          <w:tcPr>
            <w:tcW w:w="1080" w:type="dxa"/>
          </w:tcPr>
          <w:p w14:paraId="3D1D900F" w14:textId="77777777" w:rsidR="00B94F5A" w:rsidRPr="00B94F5A" w:rsidRDefault="00B94F5A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1.8</w:t>
            </w:r>
          </w:p>
        </w:tc>
        <w:tc>
          <w:tcPr>
            <w:tcW w:w="7284" w:type="dxa"/>
            <w:vMerge/>
          </w:tcPr>
          <w:p w14:paraId="322C73EE" w14:textId="77777777" w:rsidR="00B94F5A" w:rsidRPr="00B94F5A" w:rsidRDefault="00B94F5A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6E683B30" w14:textId="77777777" w:rsidR="00B94F5A" w:rsidRPr="00B94F5A" w:rsidRDefault="00B94F5A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79F96EA" w14:textId="77777777" w:rsidR="00B06E13" w:rsidRDefault="00B06E13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606D6061" w14:textId="77777777" w:rsidR="004432CA" w:rsidRPr="004432CA" w:rsidRDefault="004432CA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432CA">
        <w:rPr>
          <w:rFonts w:ascii="Times New Roman" w:hAnsi="Times New Roman"/>
          <w:b/>
          <w:sz w:val="24"/>
          <w:szCs w:val="24"/>
          <w:lang w:val="ru-RU"/>
        </w:rPr>
        <w:t>Самостоятельная работа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230"/>
        <w:gridCol w:w="1275"/>
      </w:tblGrid>
      <w:tr w:rsidR="00F40227" w:rsidRPr="00E775BB" w14:paraId="51772629" w14:textId="77777777" w:rsidTr="00C70EA6">
        <w:tc>
          <w:tcPr>
            <w:tcW w:w="1134" w:type="dxa"/>
            <w:vAlign w:val="center"/>
          </w:tcPr>
          <w:p w14:paraId="5F174D1E" w14:textId="77777777" w:rsidR="00F40227" w:rsidRPr="00F40227" w:rsidRDefault="00F40227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Номер темы</w:t>
            </w:r>
          </w:p>
        </w:tc>
        <w:tc>
          <w:tcPr>
            <w:tcW w:w="7230" w:type="dxa"/>
            <w:vAlign w:val="center"/>
          </w:tcPr>
          <w:p w14:paraId="1BF6569C" w14:textId="77777777" w:rsidR="00F40227" w:rsidRPr="00F40227" w:rsidRDefault="00F40227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Вид самостоятельной работы</w:t>
            </w:r>
          </w:p>
        </w:tc>
        <w:tc>
          <w:tcPr>
            <w:tcW w:w="1275" w:type="dxa"/>
            <w:vAlign w:val="center"/>
          </w:tcPr>
          <w:p w14:paraId="546568ED" w14:textId="77777777" w:rsidR="00F40227" w:rsidRPr="00F40227" w:rsidRDefault="00F40227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Кол-во часов</w:t>
            </w:r>
          </w:p>
        </w:tc>
      </w:tr>
      <w:tr w:rsidR="00F40227" w:rsidRPr="00E56B1C" w14:paraId="5CC05DBE" w14:textId="77777777" w:rsidTr="00C70EA6">
        <w:tc>
          <w:tcPr>
            <w:tcW w:w="1134" w:type="dxa"/>
          </w:tcPr>
          <w:p w14:paraId="62FFD978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94F5A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1.1, </w:t>
            </w:r>
          </w:p>
        </w:tc>
        <w:tc>
          <w:tcPr>
            <w:tcW w:w="7230" w:type="dxa"/>
            <w:vMerge w:val="restart"/>
            <w:vAlign w:val="center"/>
          </w:tcPr>
          <w:p w14:paraId="0C46C3FD" w14:textId="29B14AAF" w:rsidR="00F40227" w:rsidRPr="00F40227" w:rsidRDefault="00F40227" w:rsidP="008053E9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Изучение дополнительной литературы для подготовки к практическим занятиям</w:t>
            </w:r>
            <w:r w:rsidR="00C33306" w:rsidRPr="008053E9">
              <w:rPr>
                <w:rFonts w:ascii="Times New Roman" w:hAnsi="Times New Roman"/>
                <w:sz w:val="20"/>
                <w:szCs w:val="20"/>
                <w:lang w:val="ru-RU"/>
              </w:rPr>
              <w:t>,</w:t>
            </w:r>
            <w:r w:rsidR="00C33306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прохождение теоретических тестов, выполнение домашнего задания.</w:t>
            </w:r>
          </w:p>
        </w:tc>
        <w:tc>
          <w:tcPr>
            <w:tcW w:w="1275" w:type="dxa"/>
            <w:vMerge w:val="restart"/>
            <w:vAlign w:val="center"/>
          </w:tcPr>
          <w:p w14:paraId="11D969E6" w14:textId="2BACA8E9" w:rsidR="00F40227" w:rsidRPr="00F40227" w:rsidRDefault="00C3330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</w:tr>
      <w:tr w:rsidR="00F40227" w:rsidRPr="00E56B1C" w14:paraId="3B82D1C2" w14:textId="77777777" w:rsidTr="00C70EA6">
        <w:tc>
          <w:tcPr>
            <w:tcW w:w="1134" w:type="dxa"/>
          </w:tcPr>
          <w:p w14:paraId="5AD91CE9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1.2</w:t>
            </w:r>
          </w:p>
        </w:tc>
        <w:tc>
          <w:tcPr>
            <w:tcW w:w="7230" w:type="dxa"/>
            <w:vMerge/>
          </w:tcPr>
          <w:p w14:paraId="5636FD25" w14:textId="77777777" w:rsidR="00F40227" w:rsidRPr="00F40227" w:rsidRDefault="00F40227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</w:tcPr>
          <w:p w14:paraId="169A60DE" w14:textId="77777777" w:rsidR="00F40227" w:rsidRP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E56B1C" w14:paraId="3BB41E89" w14:textId="77777777" w:rsidTr="00C70EA6">
        <w:tc>
          <w:tcPr>
            <w:tcW w:w="1134" w:type="dxa"/>
          </w:tcPr>
          <w:p w14:paraId="24B5C04B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1.3</w:t>
            </w:r>
          </w:p>
        </w:tc>
        <w:tc>
          <w:tcPr>
            <w:tcW w:w="7230" w:type="dxa"/>
            <w:vMerge/>
          </w:tcPr>
          <w:p w14:paraId="6B9EB54A" w14:textId="77777777" w:rsidR="00F40227" w:rsidRP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</w:tcPr>
          <w:p w14:paraId="429DD2FD" w14:textId="77777777" w:rsidR="00F40227" w:rsidRP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E56B1C" w14:paraId="34983B1B" w14:textId="77777777" w:rsidTr="00C70EA6">
        <w:tc>
          <w:tcPr>
            <w:tcW w:w="1134" w:type="dxa"/>
          </w:tcPr>
          <w:p w14:paraId="08043375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1.4</w:t>
            </w:r>
          </w:p>
        </w:tc>
        <w:tc>
          <w:tcPr>
            <w:tcW w:w="7230" w:type="dxa"/>
            <w:vMerge/>
          </w:tcPr>
          <w:p w14:paraId="2436C022" w14:textId="77777777" w:rsidR="00F40227" w:rsidRP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</w:tcPr>
          <w:p w14:paraId="6375ADC5" w14:textId="77777777" w:rsidR="00F40227" w:rsidRP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E56B1C" w14:paraId="3EEA7CE3" w14:textId="77777777" w:rsidTr="00C70EA6">
        <w:tc>
          <w:tcPr>
            <w:tcW w:w="1134" w:type="dxa"/>
          </w:tcPr>
          <w:p w14:paraId="4F203ACC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1.5</w:t>
            </w:r>
          </w:p>
        </w:tc>
        <w:tc>
          <w:tcPr>
            <w:tcW w:w="7230" w:type="dxa"/>
            <w:vMerge/>
          </w:tcPr>
          <w:p w14:paraId="227C8299" w14:textId="77777777" w:rsidR="00F40227" w:rsidRP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</w:tcPr>
          <w:p w14:paraId="1DAADCEF" w14:textId="77777777" w:rsidR="00F40227" w:rsidRP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E56B1C" w14:paraId="12964E8E" w14:textId="77777777" w:rsidTr="00C70EA6">
        <w:tc>
          <w:tcPr>
            <w:tcW w:w="1134" w:type="dxa"/>
          </w:tcPr>
          <w:p w14:paraId="44C5F5EB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1.6</w:t>
            </w:r>
          </w:p>
        </w:tc>
        <w:tc>
          <w:tcPr>
            <w:tcW w:w="7230" w:type="dxa"/>
            <w:vMerge/>
          </w:tcPr>
          <w:p w14:paraId="79780FF6" w14:textId="77777777" w:rsidR="00F40227" w:rsidRP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</w:tcPr>
          <w:p w14:paraId="0E09372C" w14:textId="77777777" w:rsidR="00F40227" w:rsidRP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E56B1C" w14:paraId="28F82AE3" w14:textId="77777777" w:rsidTr="00C70EA6">
        <w:tc>
          <w:tcPr>
            <w:tcW w:w="1134" w:type="dxa"/>
          </w:tcPr>
          <w:p w14:paraId="2B506093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1.7</w:t>
            </w:r>
          </w:p>
        </w:tc>
        <w:tc>
          <w:tcPr>
            <w:tcW w:w="7230" w:type="dxa"/>
            <w:vMerge/>
          </w:tcPr>
          <w:p w14:paraId="4595A9B7" w14:textId="77777777" w:rsidR="00F40227" w:rsidRP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</w:tcPr>
          <w:p w14:paraId="199CA1CE" w14:textId="77777777" w:rsidR="00F40227" w:rsidRP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E56B1C" w14:paraId="7A3796CC" w14:textId="77777777" w:rsidTr="00C70EA6">
        <w:tc>
          <w:tcPr>
            <w:tcW w:w="1134" w:type="dxa"/>
          </w:tcPr>
          <w:p w14:paraId="53921224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1.8</w:t>
            </w:r>
          </w:p>
        </w:tc>
        <w:tc>
          <w:tcPr>
            <w:tcW w:w="7230" w:type="dxa"/>
            <w:vMerge/>
          </w:tcPr>
          <w:p w14:paraId="25CEDA74" w14:textId="77777777" w:rsidR="00F40227" w:rsidRP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</w:tcPr>
          <w:p w14:paraId="0B9F52C9" w14:textId="77777777" w:rsidR="00F40227" w:rsidRP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41A10FA3" w14:textId="77777777" w:rsidR="00F40227" w:rsidRPr="00A40FC7" w:rsidRDefault="00F40227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5AE1C00C" w14:textId="77777777" w:rsidR="003119D9" w:rsidRPr="00A40FC7" w:rsidRDefault="003119D9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Раздел 2. </w:t>
      </w:r>
      <w:r w:rsidR="00E55BAD" w:rsidRPr="00A40FC7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 xml:space="preserve">Функциональная верификация и базовая генерация случайных воздействий. Взаимодействие с устройствами с </w:t>
      </w:r>
      <w:r w:rsidR="00024DE1" w:rsidRPr="00A40FC7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>последовательностной</w:t>
      </w:r>
      <w:r w:rsidR="00E55BAD" w:rsidRPr="00A40FC7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 xml:space="preserve"> логикой.</w:t>
      </w: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 (</w:t>
      </w:r>
      <w:r w:rsidR="00E55BAD" w:rsidRPr="00A40FC7">
        <w:rPr>
          <w:rFonts w:ascii="Times New Roman" w:hAnsi="Times New Roman"/>
          <w:b/>
          <w:sz w:val="24"/>
          <w:szCs w:val="24"/>
          <w:lang w:val="ru-RU"/>
        </w:rPr>
        <w:t>2</w:t>
      </w: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 часа).</w:t>
      </w:r>
    </w:p>
    <w:p w14:paraId="2191726A" w14:textId="77777777" w:rsidR="00024DE1" w:rsidRPr="00A40FC7" w:rsidRDefault="00024DE1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2.1. Последовательностная логика.</w:t>
      </w:r>
    </w:p>
    <w:p w14:paraId="63DF0F1E" w14:textId="77777777" w:rsidR="003119D9" w:rsidRPr="00A40FC7" w:rsidRDefault="003119D9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2.</w:t>
      </w:r>
      <w:r w:rsidR="00024DE1" w:rsidRPr="00A40FC7">
        <w:rPr>
          <w:rFonts w:ascii="Times New Roman" w:hAnsi="Times New Roman"/>
          <w:sz w:val="24"/>
          <w:szCs w:val="24"/>
          <w:lang w:val="ru-RU"/>
        </w:rPr>
        <w:t>2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E55BAD" w:rsidRPr="00A40FC7">
        <w:rPr>
          <w:rFonts w:ascii="Times New Roman" w:hAnsi="Times New Roman"/>
          <w:sz w:val="24"/>
          <w:szCs w:val="24"/>
          <w:lang w:val="ru-RU"/>
        </w:rPr>
        <w:t>Основные принципы верификации устройств с синхронной логикой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7F53DE17" w14:textId="77777777" w:rsidR="003119D9" w:rsidRPr="00A40FC7" w:rsidRDefault="003119D9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2.</w:t>
      </w:r>
      <w:r w:rsidR="00024DE1" w:rsidRPr="00A40FC7">
        <w:rPr>
          <w:rFonts w:ascii="Times New Roman" w:hAnsi="Times New Roman"/>
          <w:sz w:val="24"/>
          <w:szCs w:val="24"/>
          <w:lang w:val="ru-RU"/>
        </w:rPr>
        <w:t>3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E55BAD" w:rsidRPr="00A40FC7">
        <w:rPr>
          <w:rFonts w:ascii="Times New Roman" w:hAnsi="Times New Roman"/>
          <w:sz w:val="24"/>
          <w:szCs w:val="24"/>
          <w:lang w:val="ru-RU"/>
        </w:rPr>
        <w:t xml:space="preserve">Работа </w:t>
      </w:r>
      <w:r w:rsidR="00E55BAD" w:rsidRPr="00A40FC7">
        <w:rPr>
          <w:rFonts w:ascii="Times New Roman" w:hAnsi="Times New Roman"/>
          <w:sz w:val="24"/>
          <w:szCs w:val="24"/>
        </w:rPr>
        <w:t>Verilog</w:t>
      </w:r>
      <w:r w:rsidR="00E55BAD" w:rsidRPr="00A40FC7">
        <w:rPr>
          <w:rFonts w:ascii="Times New Roman" w:hAnsi="Times New Roman"/>
          <w:sz w:val="24"/>
          <w:szCs w:val="24"/>
          <w:lang w:val="ru-RU"/>
        </w:rPr>
        <w:t>/</w:t>
      </w:r>
      <w:r w:rsidR="00B94F5A" w:rsidRPr="00A40FC7">
        <w:rPr>
          <w:rFonts w:ascii="Times New Roman" w:hAnsi="Times New Roman"/>
          <w:sz w:val="24"/>
          <w:szCs w:val="24"/>
        </w:rPr>
        <w:t>System</w:t>
      </w:r>
      <w:r w:rsidR="00B94F5A" w:rsidRPr="005B090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94F5A" w:rsidRPr="00A40FC7">
        <w:rPr>
          <w:rFonts w:ascii="Times New Roman" w:hAnsi="Times New Roman"/>
          <w:sz w:val="24"/>
          <w:szCs w:val="24"/>
        </w:rPr>
        <w:t>Verilog</w:t>
      </w:r>
      <w:r w:rsidR="00E55BAD" w:rsidRPr="00A40FC7">
        <w:rPr>
          <w:rFonts w:ascii="Times New Roman" w:hAnsi="Times New Roman"/>
          <w:sz w:val="24"/>
          <w:szCs w:val="24"/>
          <w:lang w:val="ru-RU"/>
        </w:rPr>
        <w:t xml:space="preserve"> симуляторов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  <w:r w:rsidR="00E55BAD" w:rsidRPr="00A40FC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E55BAD" w:rsidRPr="00A40FC7">
        <w:rPr>
          <w:rFonts w:ascii="Times New Roman" w:hAnsi="Times New Roman"/>
          <w:sz w:val="24"/>
          <w:szCs w:val="24"/>
        </w:rPr>
        <w:t>NBA</w:t>
      </w:r>
      <w:r w:rsidR="00E55BAD" w:rsidRPr="00A40FC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E55BAD" w:rsidRPr="00A40FC7">
        <w:rPr>
          <w:rFonts w:ascii="Times New Roman" w:hAnsi="Times New Roman"/>
          <w:sz w:val="24"/>
          <w:szCs w:val="24"/>
        </w:rPr>
        <w:t>Event</w:t>
      </w:r>
      <w:r w:rsidR="00E55BAD" w:rsidRPr="00A40FC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E55BAD" w:rsidRPr="00A40FC7">
        <w:rPr>
          <w:rFonts w:ascii="Times New Roman" w:hAnsi="Times New Roman"/>
          <w:sz w:val="24"/>
          <w:szCs w:val="24"/>
        </w:rPr>
        <w:t>Region</w:t>
      </w:r>
      <w:r w:rsidR="00E55BAD"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4F7C23A6" w14:textId="77777777" w:rsidR="00E55BAD" w:rsidRPr="00A40FC7" w:rsidRDefault="00E55BAD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2.</w:t>
      </w:r>
      <w:r w:rsidR="00024DE1" w:rsidRPr="00A40FC7">
        <w:rPr>
          <w:rFonts w:ascii="Times New Roman" w:hAnsi="Times New Roman"/>
          <w:sz w:val="24"/>
          <w:szCs w:val="24"/>
          <w:lang w:val="ru-RU"/>
        </w:rPr>
        <w:t>4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071DED" w:rsidRPr="00A40FC7">
        <w:rPr>
          <w:rFonts w:ascii="Times New Roman" w:hAnsi="Times New Roman"/>
          <w:sz w:val="24"/>
          <w:szCs w:val="24"/>
          <w:lang w:val="ru-RU"/>
        </w:rPr>
        <w:t>Циклическая генерация входных воздействий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6870648E" w14:textId="77777777" w:rsidR="00071DED" w:rsidRPr="00A40FC7" w:rsidRDefault="00071DED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2.</w:t>
      </w:r>
      <w:r w:rsidR="00024DE1" w:rsidRPr="00A40FC7">
        <w:rPr>
          <w:rFonts w:ascii="Times New Roman" w:hAnsi="Times New Roman"/>
          <w:sz w:val="24"/>
          <w:szCs w:val="24"/>
          <w:lang w:val="ru-RU"/>
        </w:rPr>
        <w:t>5</w:t>
      </w:r>
      <w:r w:rsidRPr="00A40FC7">
        <w:rPr>
          <w:rFonts w:ascii="Times New Roman" w:hAnsi="Times New Roman"/>
          <w:sz w:val="24"/>
          <w:szCs w:val="24"/>
          <w:lang w:val="ru-RU"/>
        </w:rPr>
        <w:t>. Простейшая рандомизация входных воздействий.</w:t>
      </w:r>
    </w:p>
    <w:p w14:paraId="3ACE7FD7" w14:textId="77777777" w:rsidR="00024DE1" w:rsidRPr="00A40FC7" w:rsidRDefault="00024DE1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2.6. </w:t>
      </w:r>
      <w:r w:rsidR="00B94F5A" w:rsidRPr="00A40FC7">
        <w:rPr>
          <w:rFonts w:ascii="Times New Roman" w:hAnsi="Times New Roman"/>
          <w:sz w:val="24"/>
          <w:szCs w:val="24"/>
        </w:rPr>
        <w:t>System</w:t>
      </w:r>
      <w:r w:rsidR="00B94F5A" w:rsidRPr="005B090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94F5A" w:rsidRPr="00A40FC7">
        <w:rPr>
          <w:rFonts w:ascii="Times New Roman" w:hAnsi="Times New Roman"/>
          <w:sz w:val="24"/>
          <w:szCs w:val="24"/>
        </w:rPr>
        <w:t>Verilog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 и стабильность рандомизации.</w:t>
      </w:r>
    </w:p>
    <w:p w14:paraId="1F0B364C" w14:textId="77777777" w:rsidR="00071DED" w:rsidRPr="00A40FC7" w:rsidRDefault="00071DED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2.</w:t>
      </w:r>
      <w:r w:rsidR="00024DE1" w:rsidRPr="00A40FC7">
        <w:rPr>
          <w:rFonts w:ascii="Times New Roman" w:hAnsi="Times New Roman"/>
          <w:sz w:val="24"/>
          <w:szCs w:val="24"/>
          <w:lang w:val="ru-RU"/>
        </w:rPr>
        <w:t>7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B94F5A" w:rsidRPr="00A40FC7">
        <w:rPr>
          <w:rFonts w:ascii="Times New Roman" w:hAnsi="Times New Roman"/>
          <w:sz w:val="24"/>
          <w:szCs w:val="24"/>
        </w:rPr>
        <w:t>System</w:t>
      </w:r>
      <w:r w:rsidR="00B94F5A" w:rsidRPr="005B090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94F5A" w:rsidRPr="00A40FC7">
        <w:rPr>
          <w:rFonts w:ascii="Times New Roman" w:hAnsi="Times New Roman"/>
          <w:sz w:val="24"/>
          <w:szCs w:val="24"/>
        </w:rPr>
        <w:t>Verilog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 и ограничения рандомизации.</w:t>
      </w:r>
    </w:p>
    <w:p w14:paraId="0C2EB743" w14:textId="77777777" w:rsidR="003119D9" w:rsidRPr="00A40FC7" w:rsidRDefault="003119D9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77393AE9" w14:textId="77777777" w:rsidR="003119D9" w:rsidRDefault="003119D9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Перечень практических занятий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7284"/>
        <w:gridCol w:w="1275"/>
      </w:tblGrid>
      <w:tr w:rsidR="00E41562" w:rsidRPr="00A40FC7" w14:paraId="2CAC2A71" w14:textId="77777777" w:rsidTr="00C70EA6">
        <w:tc>
          <w:tcPr>
            <w:tcW w:w="1080" w:type="dxa"/>
            <w:vAlign w:val="center"/>
          </w:tcPr>
          <w:p w14:paraId="6995F7F9" w14:textId="77777777" w:rsidR="00E41562" w:rsidRPr="00B94F5A" w:rsidRDefault="00E41562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B94F5A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Номер темы</w:t>
            </w:r>
          </w:p>
        </w:tc>
        <w:tc>
          <w:tcPr>
            <w:tcW w:w="7284" w:type="dxa"/>
            <w:vAlign w:val="center"/>
          </w:tcPr>
          <w:p w14:paraId="39570B10" w14:textId="77777777" w:rsidR="00E41562" w:rsidRPr="00B94F5A" w:rsidRDefault="00E41562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B94F5A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Наименование практического занятия</w:t>
            </w:r>
          </w:p>
        </w:tc>
        <w:tc>
          <w:tcPr>
            <w:tcW w:w="1275" w:type="dxa"/>
            <w:vAlign w:val="center"/>
          </w:tcPr>
          <w:p w14:paraId="5B50251A" w14:textId="77777777" w:rsidR="00E41562" w:rsidRPr="00B94F5A" w:rsidRDefault="00E41562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B94F5A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Кол-во часов</w:t>
            </w:r>
          </w:p>
        </w:tc>
      </w:tr>
      <w:tr w:rsidR="00E41562" w:rsidRPr="00A40FC7" w14:paraId="60F37A83" w14:textId="77777777" w:rsidTr="00C70EA6">
        <w:trPr>
          <w:trHeight w:val="134"/>
        </w:trPr>
        <w:tc>
          <w:tcPr>
            <w:tcW w:w="1080" w:type="dxa"/>
          </w:tcPr>
          <w:p w14:paraId="63E4FC47" w14:textId="77777777" w:rsidR="00E41562" w:rsidRPr="00B94F5A" w:rsidRDefault="00E4156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  <w:r w:rsidR="00F40227">
              <w:rPr>
                <w:rFonts w:ascii="Times New Roman" w:hAnsi="Times New Roman"/>
                <w:sz w:val="20"/>
                <w:szCs w:val="20"/>
                <w:lang w:val="ru-RU"/>
              </w:rPr>
              <w:t>.1</w:t>
            </w:r>
          </w:p>
        </w:tc>
        <w:tc>
          <w:tcPr>
            <w:tcW w:w="7284" w:type="dxa"/>
            <w:vMerge w:val="restart"/>
            <w:vAlign w:val="center"/>
          </w:tcPr>
          <w:p w14:paraId="62AF17B7" w14:textId="77777777" w:rsidR="00E41562" w:rsidRPr="00E41562" w:rsidRDefault="00E4156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41562">
              <w:rPr>
                <w:rFonts w:ascii="Times New Roman" w:hAnsi="Times New Roman"/>
                <w:sz w:val="20"/>
                <w:szCs w:val="20"/>
                <w:lang w:val="ru-RU"/>
              </w:rPr>
              <w:t>Функциональная верификация и базовая генерация случайных воздействий. Взаимодействие с устройствами с синхронной логикой.</w:t>
            </w:r>
          </w:p>
        </w:tc>
        <w:tc>
          <w:tcPr>
            <w:tcW w:w="1275" w:type="dxa"/>
            <w:vMerge w:val="restart"/>
            <w:vAlign w:val="center"/>
          </w:tcPr>
          <w:p w14:paraId="722DC535" w14:textId="77777777" w:rsidR="00E41562" w:rsidRPr="00B94F5A" w:rsidRDefault="00E4156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</w:tr>
      <w:tr w:rsidR="00E41562" w:rsidRPr="00A40FC7" w14:paraId="0672064F" w14:textId="77777777" w:rsidTr="00C70EA6">
        <w:trPr>
          <w:trHeight w:val="133"/>
        </w:trPr>
        <w:tc>
          <w:tcPr>
            <w:tcW w:w="1080" w:type="dxa"/>
          </w:tcPr>
          <w:p w14:paraId="77AFE1F5" w14:textId="77777777" w:rsidR="00E41562" w:rsidRPr="00B94F5A" w:rsidRDefault="00E4156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2.2</w:t>
            </w:r>
          </w:p>
        </w:tc>
        <w:tc>
          <w:tcPr>
            <w:tcW w:w="7284" w:type="dxa"/>
            <w:vMerge/>
          </w:tcPr>
          <w:p w14:paraId="317C6333" w14:textId="77777777" w:rsidR="00E41562" w:rsidRPr="00B94F5A" w:rsidRDefault="00E4156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0BF66449" w14:textId="77777777" w:rsidR="00E41562" w:rsidRPr="00B94F5A" w:rsidRDefault="00E4156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E41562" w:rsidRPr="00A40FC7" w14:paraId="17880E5D" w14:textId="77777777" w:rsidTr="00C70EA6">
        <w:trPr>
          <w:trHeight w:val="133"/>
        </w:trPr>
        <w:tc>
          <w:tcPr>
            <w:tcW w:w="1080" w:type="dxa"/>
          </w:tcPr>
          <w:p w14:paraId="5F68CA9B" w14:textId="77777777" w:rsidR="00E41562" w:rsidRPr="00B94F5A" w:rsidRDefault="00E4156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2.3</w:t>
            </w:r>
          </w:p>
        </w:tc>
        <w:tc>
          <w:tcPr>
            <w:tcW w:w="7284" w:type="dxa"/>
            <w:vMerge/>
          </w:tcPr>
          <w:p w14:paraId="52318834" w14:textId="77777777" w:rsidR="00E41562" w:rsidRPr="00B94F5A" w:rsidRDefault="00E4156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5143224F" w14:textId="77777777" w:rsidR="00E41562" w:rsidRPr="00B94F5A" w:rsidRDefault="00E4156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E41562" w:rsidRPr="00A40FC7" w14:paraId="6AED572E" w14:textId="77777777" w:rsidTr="00C70EA6">
        <w:trPr>
          <w:trHeight w:val="133"/>
        </w:trPr>
        <w:tc>
          <w:tcPr>
            <w:tcW w:w="1080" w:type="dxa"/>
          </w:tcPr>
          <w:p w14:paraId="599BBB35" w14:textId="77777777" w:rsidR="00E41562" w:rsidRPr="00B94F5A" w:rsidRDefault="00E4156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2.4</w:t>
            </w:r>
          </w:p>
        </w:tc>
        <w:tc>
          <w:tcPr>
            <w:tcW w:w="7284" w:type="dxa"/>
            <w:vMerge/>
          </w:tcPr>
          <w:p w14:paraId="4669CDA6" w14:textId="77777777" w:rsidR="00E41562" w:rsidRPr="00B94F5A" w:rsidRDefault="00E4156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64033AA2" w14:textId="77777777" w:rsidR="00E41562" w:rsidRPr="00B94F5A" w:rsidRDefault="00E4156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E41562" w:rsidRPr="00B94F5A" w14:paraId="2C4006CB" w14:textId="77777777" w:rsidTr="00C70EA6">
        <w:trPr>
          <w:trHeight w:val="133"/>
        </w:trPr>
        <w:tc>
          <w:tcPr>
            <w:tcW w:w="1080" w:type="dxa"/>
          </w:tcPr>
          <w:p w14:paraId="2E3662FE" w14:textId="77777777" w:rsidR="00E41562" w:rsidRPr="00B94F5A" w:rsidRDefault="00E4156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2.5</w:t>
            </w:r>
          </w:p>
        </w:tc>
        <w:tc>
          <w:tcPr>
            <w:tcW w:w="7284" w:type="dxa"/>
            <w:vMerge/>
          </w:tcPr>
          <w:p w14:paraId="778077AC" w14:textId="77777777" w:rsidR="00E41562" w:rsidRPr="00B94F5A" w:rsidRDefault="00E4156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167BF3AE" w14:textId="77777777" w:rsidR="00E41562" w:rsidRPr="00B94F5A" w:rsidRDefault="00E4156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E41562" w:rsidRPr="00B94F5A" w14:paraId="3253E570" w14:textId="77777777" w:rsidTr="00C70EA6">
        <w:trPr>
          <w:trHeight w:val="133"/>
        </w:trPr>
        <w:tc>
          <w:tcPr>
            <w:tcW w:w="1080" w:type="dxa"/>
          </w:tcPr>
          <w:p w14:paraId="2F517682" w14:textId="77777777" w:rsidR="00E41562" w:rsidRPr="00B94F5A" w:rsidRDefault="00E4156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2.6</w:t>
            </w:r>
          </w:p>
        </w:tc>
        <w:tc>
          <w:tcPr>
            <w:tcW w:w="7284" w:type="dxa"/>
            <w:vMerge/>
          </w:tcPr>
          <w:p w14:paraId="633C2E1E" w14:textId="77777777" w:rsidR="00E41562" w:rsidRPr="00B94F5A" w:rsidRDefault="00E4156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16C22D63" w14:textId="77777777" w:rsidR="00E41562" w:rsidRPr="00B94F5A" w:rsidRDefault="00E4156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E41562" w:rsidRPr="00B94F5A" w14:paraId="1EAD4AB7" w14:textId="77777777" w:rsidTr="00C70EA6">
        <w:trPr>
          <w:trHeight w:val="133"/>
        </w:trPr>
        <w:tc>
          <w:tcPr>
            <w:tcW w:w="1080" w:type="dxa"/>
          </w:tcPr>
          <w:p w14:paraId="5795D58C" w14:textId="77777777" w:rsidR="00E41562" w:rsidRPr="00B94F5A" w:rsidRDefault="00E4156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2.7</w:t>
            </w:r>
          </w:p>
        </w:tc>
        <w:tc>
          <w:tcPr>
            <w:tcW w:w="7284" w:type="dxa"/>
            <w:vMerge/>
          </w:tcPr>
          <w:p w14:paraId="2A2E503A" w14:textId="77777777" w:rsidR="00E41562" w:rsidRPr="00B94F5A" w:rsidRDefault="00E4156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4DC877EB" w14:textId="77777777" w:rsidR="00E41562" w:rsidRPr="00B94F5A" w:rsidRDefault="00E4156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1807DF" w14:textId="77777777" w:rsidR="004432CA" w:rsidRDefault="004432CA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29F2FB76" w14:textId="77777777" w:rsidR="004432CA" w:rsidRPr="004432CA" w:rsidRDefault="004432CA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432CA">
        <w:rPr>
          <w:rFonts w:ascii="Times New Roman" w:hAnsi="Times New Roman"/>
          <w:b/>
          <w:sz w:val="24"/>
          <w:szCs w:val="24"/>
          <w:lang w:val="ru-RU"/>
        </w:rPr>
        <w:t>Самостоятельная работа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230"/>
        <w:gridCol w:w="1275"/>
      </w:tblGrid>
      <w:tr w:rsidR="00F40227" w:rsidRPr="00E775BB" w14:paraId="7E66A6A1" w14:textId="77777777" w:rsidTr="00C70EA6">
        <w:tc>
          <w:tcPr>
            <w:tcW w:w="1134" w:type="dxa"/>
            <w:vAlign w:val="center"/>
          </w:tcPr>
          <w:p w14:paraId="69A5A4AC" w14:textId="77777777" w:rsidR="00F40227" w:rsidRPr="00F40227" w:rsidRDefault="00F40227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Номер темы</w:t>
            </w:r>
          </w:p>
        </w:tc>
        <w:tc>
          <w:tcPr>
            <w:tcW w:w="7230" w:type="dxa"/>
            <w:vAlign w:val="center"/>
          </w:tcPr>
          <w:p w14:paraId="12AB4D47" w14:textId="77777777" w:rsidR="00F40227" w:rsidRPr="00F40227" w:rsidRDefault="00F40227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Вид самостоятельной работы</w:t>
            </w:r>
          </w:p>
        </w:tc>
        <w:tc>
          <w:tcPr>
            <w:tcW w:w="1275" w:type="dxa"/>
            <w:vAlign w:val="center"/>
          </w:tcPr>
          <w:p w14:paraId="50C05AC2" w14:textId="77777777" w:rsidR="00F40227" w:rsidRPr="00F40227" w:rsidRDefault="00F40227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Кол-во часов</w:t>
            </w:r>
          </w:p>
        </w:tc>
      </w:tr>
      <w:tr w:rsidR="008053E9" w:rsidRPr="00F40227" w14:paraId="7471F1AC" w14:textId="77777777" w:rsidTr="00C70EA6">
        <w:tc>
          <w:tcPr>
            <w:tcW w:w="1134" w:type="dxa"/>
          </w:tcPr>
          <w:p w14:paraId="43136CBE" w14:textId="77777777" w:rsidR="008053E9" w:rsidRPr="00B94F5A" w:rsidRDefault="008053E9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2.1</w:t>
            </w:r>
          </w:p>
        </w:tc>
        <w:tc>
          <w:tcPr>
            <w:tcW w:w="7230" w:type="dxa"/>
            <w:vMerge w:val="restart"/>
            <w:vAlign w:val="center"/>
          </w:tcPr>
          <w:p w14:paraId="5B3F9169" w14:textId="0B20D198" w:rsidR="008053E9" w:rsidRPr="00F40227" w:rsidRDefault="008053E9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Изучение дополнительной литературы для подготовки к практическим занятиям</w:t>
            </w:r>
            <w:r w:rsidRPr="008053E9">
              <w:rPr>
                <w:rFonts w:ascii="Times New Roman" w:hAnsi="Times New Roman"/>
                <w:sz w:val="20"/>
                <w:szCs w:val="20"/>
                <w:lang w:val="ru-RU"/>
              </w:rPr>
              <w:t>,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прохождение теоретических тестов, выполнение домашнего задания.</w:t>
            </w:r>
          </w:p>
        </w:tc>
        <w:tc>
          <w:tcPr>
            <w:tcW w:w="1275" w:type="dxa"/>
            <w:vMerge w:val="restart"/>
            <w:vAlign w:val="center"/>
          </w:tcPr>
          <w:p w14:paraId="30BA4190" w14:textId="237C8F37" w:rsidR="008053E9" w:rsidRPr="00F40227" w:rsidRDefault="008053E9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</w:tr>
      <w:tr w:rsidR="00F40227" w:rsidRPr="00F40227" w14:paraId="433AE4DC" w14:textId="77777777" w:rsidTr="00C70EA6">
        <w:tc>
          <w:tcPr>
            <w:tcW w:w="1134" w:type="dxa"/>
          </w:tcPr>
          <w:p w14:paraId="525154CF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2.2</w:t>
            </w:r>
          </w:p>
        </w:tc>
        <w:tc>
          <w:tcPr>
            <w:tcW w:w="7230" w:type="dxa"/>
            <w:vMerge/>
            <w:vAlign w:val="center"/>
          </w:tcPr>
          <w:p w14:paraId="152F76D2" w14:textId="77777777" w:rsidR="00F40227" w:rsidRDefault="00F40227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58EE2629" w14:textId="77777777" w:rsid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F40227" w14:paraId="1783FD00" w14:textId="77777777" w:rsidTr="00C70EA6">
        <w:tc>
          <w:tcPr>
            <w:tcW w:w="1134" w:type="dxa"/>
          </w:tcPr>
          <w:p w14:paraId="456AB053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2.3</w:t>
            </w:r>
          </w:p>
        </w:tc>
        <w:tc>
          <w:tcPr>
            <w:tcW w:w="7230" w:type="dxa"/>
            <w:vMerge/>
            <w:vAlign w:val="center"/>
          </w:tcPr>
          <w:p w14:paraId="28FB4947" w14:textId="77777777" w:rsidR="00F40227" w:rsidRDefault="00F40227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4B36FC90" w14:textId="77777777" w:rsid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F40227" w14:paraId="68F9318F" w14:textId="77777777" w:rsidTr="00C70EA6">
        <w:tc>
          <w:tcPr>
            <w:tcW w:w="1134" w:type="dxa"/>
          </w:tcPr>
          <w:p w14:paraId="3D8DB6ED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2.4</w:t>
            </w:r>
          </w:p>
        </w:tc>
        <w:tc>
          <w:tcPr>
            <w:tcW w:w="7230" w:type="dxa"/>
            <w:vMerge/>
            <w:vAlign w:val="center"/>
          </w:tcPr>
          <w:p w14:paraId="00AF7858" w14:textId="77777777" w:rsidR="00F40227" w:rsidRDefault="00F40227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66A87E11" w14:textId="77777777" w:rsid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F40227" w14:paraId="5A110A4B" w14:textId="77777777" w:rsidTr="00C70EA6">
        <w:tc>
          <w:tcPr>
            <w:tcW w:w="1134" w:type="dxa"/>
          </w:tcPr>
          <w:p w14:paraId="3AEF2905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2.5</w:t>
            </w:r>
          </w:p>
        </w:tc>
        <w:tc>
          <w:tcPr>
            <w:tcW w:w="7230" w:type="dxa"/>
            <w:vMerge/>
            <w:vAlign w:val="center"/>
          </w:tcPr>
          <w:p w14:paraId="04057824" w14:textId="77777777" w:rsidR="00F40227" w:rsidRDefault="00F40227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60DEAFF4" w14:textId="77777777" w:rsid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F40227" w14:paraId="607F9936" w14:textId="77777777" w:rsidTr="00C70EA6">
        <w:tc>
          <w:tcPr>
            <w:tcW w:w="1134" w:type="dxa"/>
          </w:tcPr>
          <w:p w14:paraId="5AC4B33D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2.6</w:t>
            </w:r>
          </w:p>
        </w:tc>
        <w:tc>
          <w:tcPr>
            <w:tcW w:w="7230" w:type="dxa"/>
            <w:vMerge/>
            <w:vAlign w:val="center"/>
          </w:tcPr>
          <w:p w14:paraId="471D1CC0" w14:textId="77777777" w:rsidR="00F40227" w:rsidRDefault="00F40227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42E4D9AD" w14:textId="77777777" w:rsid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F40227" w14:paraId="336A7636" w14:textId="77777777" w:rsidTr="00C70EA6">
        <w:tc>
          <w:tcPr>
            <w:tcW w:w="1134" w:type="dxa"/>
          </w:tcPr>
          <w:p w14:paraId="1A25A4E1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2.7</w:t>
            </w:r>
          </w:p>
        </w:tc>
        <w:tc>
          <w:tcPr>
            <w:tcW w:w="7230" w:type="dxa"/>
            <w:vMerge/>
            <w:vAlign w:val="center"/>
          </w:tcPr>
          <w:p w14:paraId="313313AC" w14:textId="77777777" w:rsidR="00F40227" w:rsidRDefault="00F40227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0F866F5A" w14:textId="77777777" w:rsid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645B708" w14:textId="77777777" w:rsidR="00F40227" w:rsidRPr="00A40FC7" w:rsidRDefault="00F40227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0B8B7757" w14:textId="77777777" w:rsidR="00F37B99" w:rsidRPr="00A40FC7" w:rsidRDefault="00F37B99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Раздел 3. </w:t>
      </w:r>
      <w:r w:rsidRPr="00A40FC7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>Функциональная верификация и создание тестовых сценариев. Взаимодействие с устройством при помощи протоколов.</w:t>
      </w: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 (2 часа).</w:t>
      </w:r>
    </w:p>
    <w:p w14:paraId="006DF863" w14:textId="77777777" w:rsidR="00F37B99" w:rsidRPr="00A40FC7" w:rsidRDefault="00F37B99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3.1. Система на Кристалле. Взаимодействие между блоками СнК.</w:t>
      </w:r>
    </w:p>
    <w:p w14:paraId="15DE8EC9" w14:textId="77777777" w:rsidR="00F37B99" w:rsidRPr="00A40FC7" w:rsidRDefault="00F37B99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3.2. Стандартные протоколы СнК.</w:t>
      </w:r>
    </w:p>
    <w:p w14:paraId="16187DEE" w14:textId="77777777" w:rsidR="00F37B99" w:rsidRPr="00A40FC7" w:rsidRDefault="00F37B99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3.3. Разбор протокола </w:t>
      </w:r>
      <w:r w:rsidRPr="00A40FC7">
        <w:rPr>
          <w:rFonts w:ascii="Times New Roman" w:hAnsi="Times New Roman"/>
          <w:sz w:val="24"/>
          <w:szCs w:val="24"/>
        </w:rPr>
        <w:t>AXI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>Stream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44A3C853" w14:textId="77777777" w:rsidR="00F37B99" w:rsidRPr="00A40FC7" w:rsidRDefault="00F37B99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3.4. Пример тестового окружения для устройства, работающего с </w:t>
      </w:r>
      <w:r w:rsidRPr="00A40FC7">
        <w:rPr>
          <w:rFonts w:ascii="Times New Roman" w:hAnsi="Times New Roman"/>
          <w:sz w:val="24"/>
          <w:szCs w:val="24"/>
        </w:rPr>
        <w:t>AXI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>Stream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5A48E477" w14:textId="77777777" w:rsidR="00F37B99" w:rsidRPr="00A40FC7" w:rsidRDefault="00F37B99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3.5. </w:t>
      </w:r>
      <w:r w:rsidR="00F40227" w:rsidRPr="00A40FC7">
        <w:rPr>
          <w:rFonts w:ascii="Times New Roman" w:hAnsi="Times New Roman"/>
          <w:sz w:val="24"/>
          <w:szCs w:val="24"/>
        </w:rPr>
        <w:t>System</w:t>
      </w:r>
      <w:r w:rsidR="00F40227" w:rsidRPr="00F4022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40227" w:rsidRPr="00A40FC7">
        <w:rPr>
          <w:rFonts w:ascii="Times New Roman" w:hAnsi="Times New Roman"/>
          <w:sz w:val="24"/>
          <w:szCs w:val="24"/>
        </w:rPr>
        <w:t>Verilog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 задачи и функции.</w:t>
      </w:r>
    </w:p>
    <w:p w14:paraId="39719654" w14:textId="77777777" w:rsidR="00F37B99" w:rsidRPr="00A40FC7" w:rsidRDefault="00F37B99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3.6. Повышение уровня абстракции, </w:t>
      </w:r>
      <w:r w:rsidR="00F40227" w:rsidRPr="00A40FC7">
        <w:rPr>
          <w:rFonts w:ascii="Times New Roman" w:hAnsi="Times New Roman"/>
          <w:sz w:val="24"/>
          <w:szCs w:val="24"/>
        </w:rPr>
        <w:t>System</w:t>
      </w:r>
      <w:r w:rsidR="00F40227" w:rsidRPr="005B090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40227" w:rsidRPr="00A40FC7">
        <w:rPr>
          <w:rFonts w:ascii="Times New Roman" w:hAnsi="Times New Roman"/>
          <w:sz w:val="24"/>
          <w:szCs w:val="24"/>
        </w:rPr>
        <w:t>Verilog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 структуры.</w:t>
      </w:r>
    </w:p>
    <w:p w14:paraId="55A0D9F9" w14:textId="77777777" w:rsidR="00024DE1" w:rsidRPr="00A40FC7" w:rsidRDefault="00024DE1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3.7. Генерация полезных данных в ходе тестирования.</w:t>
      </w:r>
    </w:p>
    <w:p w14:paraId="16D70DE9" w14:textId="77777777" w:rsidR="00024DE1" w:rsidRPr="00A40FC7" w:rsidRDefault="00024DE1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3.8. </w:t>
      </w:r>
      <w:r w:rsidR="00F40227" w:rsidRPr="00A40FC7">
        <w:rPr>
          <w:rFonts w:ascii="Times New Roman" w:hAnsi="Times New Roman"/>
          <w:sz w:val="24"/>
          <w:szCs w:val="24"/>
        </w:rPr>
        <w:t>System</w:t>
      </w:r>
      <w:r w:rsidR="00F40227" w:rsidRPr="005B090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40227" w:rsidRPr="00A40FC7">
        <w:rPr>
          <w:rFonts w:ascii="Times New Roman" w:hAnsi="Times New Roman"/>
          <w:sz w:val="24"/>
          <w:szCs w:val="24"/>
        </w:rPr>
        <w:t>Verilog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 и динамические процессы.</w:t>
      </w:r>
    </w:p>
    <w:p w14:paraId="533D5F10" w14:textId="77777777" w:rsidR="00024DE1" w:rsidRPr="00A40FC7" w:rsidRDefault="00024DE1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3.9. Верификационные тестовые сценарии.</w:t>
      </w:r>
    </w:p>
    <w:p w14:paraId="7474C439" w14:textId="77777777" w:rsidR="00E41562" w:rsidRPr="00A40FC7" w:rsidRDefault="00E41562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3E98AFA0" w14:textId="77777777" w:rsidR="00F37B99" w:rsidRDefault="00F37B99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Перечень практических занятий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7284"/>
        <w:gridCol w:w="1275"/>
      </w:tblGrid>
      <w:tr w:rsidR="00E41562" w:rsidRPr="00A40FC7" w14:paraId="1498B1DB" w14:textId="77777777" w:rsidTr="00C70EA6">
        <w:tc>
          <w:tcPr>
            <w:tcW w:w="1080" w:type="dxa"/>
            <w:vAlign w:val="center"/>
          </w:tcPr>
          <w:p w14:paraId="02965CC7" w14:textId="77777777" w:rsidR="00E41562" w:rsidRPr="00B94F5A" w:rsidRDefault="00E41562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B94F5A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Номер темы</w:t>
            </w:r>
          </w:p>
        </w:tc>
        <w:tc>
          <w:tcPr>
            <w:tcW w:w="7284" w:type="dxa"/>
            <w:vAlign w:val="center"/>
          </w:tcPr>
          <w:p w14:paraId="5D71F4FD" w14:textId="77777777" w:rsidR="00E41562" w:rsidRPr="00B94F5A" w:rsidRDefault="00E41562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B94F5A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Наименование практического занятия</w:t>
            </w:r>
          </w:p>
        </w:tc>
        <w:tc>
          <w:tcPr>
            <w:tcW w:w="1275" w:type="dxa"/>
            <w:vAlign w:val="center"/>
          </w:tcPr>
          <w:p w14:paraId="77D07EAD" w14:textId="77777777" w:rsidR="00E41562" w:rsidRPr="00B94F5A" w:rsidRDefault="00E41562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B94F5A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Кол-во часов</w:t>
            </w:r>
          </w:p>
        </w:tc>
      </w:tr>
      <w:tr w:rsidR="00F40227" w:rsidRPr="00A40FC7" w14:paraId="1249ECE9" w14:textId="77777777" w:rsidTr="00C70EA6">
        <w:trPr>
          <w:trHeight w:val="134"/>
        </w:trPr>
        <w:tc>
          <w:tcPr>
            <w:tcW w:w="1080" w:type="dxa"/>
          </w:tcPr>
          <w:p w14:paraId="40EBCD8A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3.1</w:t>
            </w:r>
          </w:p>
        </w:tc>
        <w:tc>
          <w:tcPr>
            <w:tcW w:w="7284" w:type="dxa"/>
            <w:vMerge w:val="restart"/>
            <w:vAlign w:val="center"/>
          </w:tcPr>
          <w:p w14:paraId="3138FCB4" w14:textId="77777777" w:rsidR="00F40227" w:rsidRDefault="00F40227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41562">
              <w:rPr>
                <w:rFonts w:ascii="Times New Roman" w:hAnsi="Times New Roman"/>
                <w:sz w:val="20"/>
                <w:szCs w:val="20"/>
                <w:lang w:val="ru-RU"/>
              </w:rPr>
              <w:t>Функциональная верификация и создание тестовых сценариев.</w:t>
            </w:r>
          </w:p>
          <w:p w14:paraId="7243497F" w14:textId="77777777" w:rsidR="00F40227" w:rsidRPr="00E41562" w:rsidRDefault="00F40227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41562">
              <w:rPr>
                <w:rFonts w:ascii="Times New Roman" w:hAnsi="Times New Roman"/>
                <w:sz w:val="20"/>
                <w:szCs w:val="20"/>
                <w:lang w:val="ru-RU"/>
              </w:rPr>
              <w:t>Взаимодействие с устройством при помощи протоколов.</w:t>
            </w:r>
          </w:p>
        </w:tc>
        <w:tc>
          <w:tcPr>
            <w:tcW w:w="1275" w:type="dxa"/>
            <w:vMerge w:val="restart"/>
            <w:vAlign w:val="center"/>
          </w:tcPr>
          <w:p w14:paraId="1A67919D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</w:tr>
      <w:tr w:rsidR="00F40227" w:rsidRPr="00A40FC7" w14:paraId="21EC9838" w14:textId="77777777" w:rsidTr="00C70EA6">
        <w:trPr>
          <w:trHeight w:val="133"/>
        </w:trPr>
        <w:tc>
          <w:tcPr>
            <w:tcW w:w="1080" w:type="dxa"/>
          </w:tcPr>
          <w:p w14:paraId="391254F3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3.2</w:t>
            </w:r>
          </w:p>
        </w:tc>
        <w:tc>
          <w:tcPr>
            <w:tcW w:w="7284" w:type="dxa"/>
            <w:vMerge/>
          </w:tcPr>
          <w:p w14:paraId="0F51D1DC" w14:textId="77777777" w:rsidR="00F40227" w:rsidRPr="00B94F5A" w:rsidRDefault="00F40227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50ECA7C2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A40FC7" w14:paraId="7D878740" w14:textId="77777777" w:rsidTr="00C70EA6">
        <w:trPr>
          <w:trHeight w:val="133"/>
        </w:trPr>
        <w:tc>
          <w:tcPr>
            <w:tcW w:w="1080" w:type="dxa"/>
          </w:tcPr>
          <w:p w14:paraId="0C984E8D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3.3</w:t>
            </w:r>
          </w:p>
        </w:tc>
        <w:tc>
          <w:tcPr>
            <w:tcW w:w="7284" w:type="dxa"/>
            <w:vMerge/>
          </w:tcPr>
          <w:p w14:paraId="4A0A1F29" w14:textId="77777777" w:rsidR="00F40227" w:rsidRPr="00B94F5A" w:rsidRDefault="00F40227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015A3A9F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A40FC7" w14:paraId="4861BF1A" w14:textId="77777777" w:rsidTr="00C70EA6">
        <w:trPr>
          <w:trHeight w:val="133"/>
        </w:trPr>
        <w:tc>
          <w:tcPr>
            <w:tcW w:w="1080" w:type="dxa"/>
          </w:tcPr>
          <w:p w14:paraId="535CA9DF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3.4</w:t>
            </w:r>
          </w:p>
        </w:tc>
        <w:tc>
          <w:tcPr>
            <w:tcW w:w="7284" w:type="dxa"/>
            <w:vMerge/>
          </w:tcPr>
          <w:p w14:paraId="24EDAC8D" w14:textId="77777777" w:rsidR="00F40227" w:rsidRPr="00B94F5A" w:rsidRDefault="00F40227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4D015D36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B94F5A" w14:paraId="2636C43F" w14:textId="77777777" w:rsidTr="00C70EA6">
        <w:trPr>
          <w:trHeight w:val="133"/>
        </w:trPr>
        <w:tc>
          <w:tcPr>
            <w:tcW w:w="1080" w:type="dxa"/>
          </w:tcPr>
          <w:p w14:paraId="68ED2428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3.5</w:t>
            </w:r>
          </w:p>
        </w:tc>
        <w:tc>
          <w:tcPr>
            <w:tcW w:w="7284" w:type="dxa"/>
            <w:vMerge/>
          </w:tcPr>
          <w:p w14:paraId="6C90F8F5" w14:textId="77777777" w:rsidR="00F40227" w:rsidRPr="00B94F5A" w:rsidRDefault="00F40227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10ABB476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B94F5A" w14:paraId="5A421635" w14:textId="77777777" w:rsidTr="00C70EA6">
        <w:trPr>
          <w:trHeight w:val="133"/>
        </w:trPr>
        <w:tc>
          <w:tcPr>
            <w:tcW w:w="1080" w:type="dxa"/>
          </w:tcPr>
          <w:p w14:paraId="1E137344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3.6</w:t>
            </w:r>
          </w:p>
        </w:tc>
        <w:tc>
          <w:tcPr>
            <w:tcW w:w="7284" w:type="dxa"/>
            <w:vMerge/>
          </w:tcPr>
          <w:p w14:paraId="6B39AB07" w14:textId="77777777" w:rsidR="00F40227" w:rsidRPr="00B94F5A" w:rsidRDefault="00F40227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1E6315A5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B94F5A" w14:paraId="20469F6E" w14:textId="77777777" w:rsidTr="00C70EA6">
        <w:trPr>
          <w:trHeight w:val="133"/>
        </w:trPr>
        <w:tc>
          <w:tcPr>
            <w:tcW w:w="1080" w:type="dxa"/>
          </w:tcPr>
          <w:p w14:paraId="345AE318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3.7</w:t>
            </w:r>
          </w:p>
        </w:tc>
        <w:tc>
          <w:tcPr>
            <w:tcW w:w="7284" w:type="dxa"/>
            <w:vMerge/>
          </w:tcPr>
          <w:p w14:paraId="1DC6E284" w14:textId="77777777" w:rsidR="00F40227" w:rsidRPr="00B94F5A" w:rsidRDefault="00F40227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71ECB0C6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B94F5A" w14:paraId="4EFCC8E5" w14:textId="77777777" w:rsidTr="00C70EA6">
        <w:trPr>
          <w:trHeight w:val="133"/>
        </w:trPr>
        <w:tc>
          <w:tcPr>
            <w:tcW w:w="1080" w:type="dxa"/>
          </w:tcPr>
          <w:p w14:paraId="505F1068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3.8</w:t>
            </w:r>
          </w:p>
        </w:tc>
        <w:tc>
          <w:tcPr>
            <w:tcW w:w="7284" w:type="dxa"/>
            <w:vMerge/>
          </w:tcPr>
          <w:p w14:paraId="6A0550A0" w14:textId="77777777" w:rsidR="00F40227" w:rsidRPr="00B94F5A" w:rsidRDefault="00F40227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68F30B13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B94F5A" w14:paraId="2F08D1D6" w14:textId="77777777" w:rsidTr="00C70EA6">
        <w:trPr>
          <w:trHeight w:val="133"/>
        </w:trPr>
        <w:tc>
          <w:tcPr>
            <w:tcW w:w="1080" w:type="dxa"/>
          </w:tcPr>
          <w:p w14:paraId="52B3CFBC" w14:textId="77777777" w:rsid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3.9</w:t>
            </w:r>
          </w:p>
        </w:tc>
        <w:tc>
          <w:tcPr>
            <w:tcW w:w="7284" w:type="dxa"/>
            <w:vMerge/>
          </w:tcPr>
          <w:p w14:paraId="57353144" w14:textId="77777777" w:rsidR="00F40227" w:rsidRPr="00B94F5A" w:rsidRDefault="00F40227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2EAFF2F8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0066CBFF" w14:textId="77777777" w:rsidR="00F37B99" w:rsidRDefault="00F37B99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02ACB388" w14:textId="77777777" w:rsidR="004432CA" w:rsidRPr="004432CA" w:rsidRDefault="004432CA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432CA">
        <w:rPr>
          <w:rFonts w:ascii="Times New Roman" w:hAnsi="Times New Roman"/>
          <w:b/>
          <w:sz w:val="24"/>
          <w:szCs w:val="24"/>
          <w:lang w:val="ru-RU"/>
        </w:rPr>
        <w:t>Самостоятельная работа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230"/>
        <w:gridCol w:w="1275"/>
      </w:tblGrid>
      <w:tr w:rsidR="00F40227" w:rsidRPr="00E775BB" w14:paraId="6E5D0C2F" w14:textId="77777777" w:rsidTr="00C70EA6">
        <w:tc>
          <w:tcPr>
            <w:tcW w:w="1134" w:type="dxa"/>
            <w:vAlign w:val="center"/>
          </w:tcPr>
          <w:p w14:paraId="36701D3C" w14:textId="77777777" w:rsidR="00F40227" w:rsidRPr="00F40227" w:rsidRDefault="00F40227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Номер темы</w:t>
            </w:r>
          </w:p>
        </w:tc>
        <w:tc>
          <w:tcPr>
            <w:tcW w:w="7230" w:type="dxa"/>
            <w:vAlign w:val="center"/>
          </w:tcPr>
          <w:p w14:paraId="061E4AD3" w14:textId="77777777" w:rsidR="00F40227" w:rsidRPr="00F40227" w:rsidRDefault="00F40227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Вид самостоятельной работы</w:t>
            </w:r>
          </w:p>
        </w:tc>
        <w:tc>
          <w:tcPr>
            <w:tcW w:w="1275" w:type="dxa"/>
            <w:vAlign w:val="center"/>
          </w:tcPr>
          <w:p w14:paraId="53293181" w14:textId="77777777" w:rsidR="00F40227" w:rsidRPr="00F40227" w:rsidRDefault="00F40227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Кол-во часов</w:t>
            </w:r>
          </w:p>
        </w:tc>
      </w:tr>
      <w:tr w:rsidR="008053E9" w:rsidRPr="00F40227" w14:paraId="62C9389D" w14:textId="77777777" w:rsidTr="00C70EA6">
        <w:tc>
          <w:tcPr>
            <w:tcW w:w="1134" w:type="dxa"/>
          </w:tcPr>
          <w:p w14:paraId="02A95D9D" w14:textId="77777777" w:rsidR="008053E9" w:rsidRPr="00B94F5A" w:rsidRDefault="008053E9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3.1</w:t>
            </w:r>
          </w:p>
        </w:tc>
        <w:tc>
          <w:tcPr>
            <w:tcW w:w="7230" w:type="dxa"/>
            <w:vMerge w:val="restart"/>
            <w:vAlign w:val="center"/>
          </w:tcPr>
          <w:p w14:paraId="3679114C" w14:textId="75100F79" w:rsidR="008053E9" w:rsidRPr="00F40227" w:rsidRDefault="008053E9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Изучение дополнительной литературы для подготовки к практическим занятиям</w:t>
            </w:r>
            <w:r w:rsidRPr="008053E9">
              <w:rPr>
                <w:rFonts w:ascii="Times New Roman" w:hAnsi="Times New Roman"/>
                <w:sz w:val="20"/>
                <w:szCs w:val="20"/>
                <w:lang w:val="ru-RU"/>
              </w:rPr>
              <w:t>,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прохождение теоретических тестов, выполнение домашнего задания.</w:t>
            </w:r>
          </w:p>
        </w:tc>
        <w:tc>
          <w:tcPr>
            <w:tcW w:w="1275" w:type="dxa"/>
            <w:vMerge w:val="restart"/>
            <w:vAlign w:val="center"/>
          </w:tcPr>
          <w:p w14:paraId="5D997277" w14:textId="06B8FEB4" w:rsidR="008053E9" w:rsidRPr="00F40227" w:rsidRDefault="008053E9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</w:tr>
      <w:tr w:rsidR="00F40227" w:rsidRPr="00F40227" w14:paraId="715A32BD" w14:textId="77777777" w:rsidTr="00C70EA6">
        <w:tc>
          <w:tcPr>
            <w:tcW w:w="1134" w:type="dxa"/>
          </w:tcPr>
          <w:p w14:paraId="5C8DC2C3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3.2</w:t>
            </w:r>
          </w:p>
        </w:tc>
        <w:tc>
          <w:tcPr>
            <w:tcW w:w="7230" w:type="dxa"/>
            <w:vMerge/>
            <w:vAlign w:val="center"/>
          </w:tcPr>
          <w:p w14:paraId="4575A9FA" w14:textId="77777777" w:rsidR="00F40227" w:rsidRDefault="00F40227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4E06AE51" w14:textId="77777777" w:rsid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F40227" w14:paraId="1FF90BAC" w14:textId="77777777" w:rsidTr="00C70EA6">
        <w:tc>
          <w:tcPr>
            <w:tcW w:w="1134" w:type="dxa"/>
          </w:tcPr>
          <w:p w14:paraId="2C596A48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3.3</w:t>
            </w:r>
          </w:p>
        </w:tc>
        <w:tc>
          <w:tcPr>
            <w:tcW w:w="7230" w:type="dxa"/>
            <w:vMerge/>
            <w:vAlign w:val="center"/>
          </w:tcPr>
          <w:p w14:paraId="7D4F1C1A" w14:textId="77777777" w:rsidR="00F40227" w:rsidRDefault="00F40227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5EF60A61" w14:textId="77777777" w:rsid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F40227" w14:paraId="3F76887F" w14:textId="77777777" w:rsidTr="00C70EA6">
        <w:tc>
          <w:tcPr>
            <w:tcW w:w="1134" w:type="dxa"/>
          </w:tcPr>
          <w:p w14:paraId="3041968F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3.4</w:t>
            </w:r>
          </w:p>
        </w:tc>
        <w:tc>
          <w:tcPr>
            <w:tcW w:w="7230" w:type="dxa"/>
            <w:vMerge/>
            <w:vAlign w:val="center"/>
          </w:tcPr>
          <w:p w14:paraId="5F39B3F4" w14:textId="77777777" w:rsidR="00F40227" w:rsidRDefault="00F40227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43B986D6" w14:textId="77777777" w:rsid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F40227" w14:paraId="35D2D437" w14:textId="77777777" w:rsidTr="00C70EA6">
        <w:tc>
          <w:tcPr>
            <w:tcW w:w="1134" w:type="dxa"/>
          </w:tcPr>
          <w:p w14:paraId="415F584A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3.5</w:t>
            </w:r>
          </w:p>
        </w:tc>
        <w:tc>
          <w:tcPr>
            <w:tcW w:w="7230" w:type="dxa"/>
            <w:vMerge/>
            <w:vAlign w:val="center"/>
          </w:tcPr>
          <w:p w14:paraId="01CAD4CC" w14:textId="77777777" w:rsidR="00F40227" w:rsidRDefault="00F40227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5D523547" w14:textId="77777777" w:rsid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F40227" w14:paraId="1ACB977A" w14:textId="77777777" w:rsidTr="00C70EA6">
        <w:tc>
          <w:tcPr>
            <w:tcW w:w="1134" w:type="dxa"/>
          </w:tcPr>
          <w:p w14:paraId="74241047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3.6</w:t>
            </w:r>
          </w:p>
        </w:tc>
        <w:tc>
          <w:tcPr>
            <w:tcW w:w="7230" w:type="dxa"/>
            <w:vMerge/>
            <w:vAlign w:val="center"/>
          </w:tcPr>
          <w:p w14:paraId="26916CE1" w14:textId="77777777" w:rsidR="00F40227" w:rsidRDefault="00F40227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340ABB98" w14:textId="77777777" w:rsid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F40227" w14:paraId="690E3D79" w14:textId="77777777" w:rsidTr="00C70EA6">
        <w:tc>
          <w:tcPr>
            <w:tcW w:w="1134" w:type="dxa"/>
          </w:tcPr>
          <w:p w14:paraId="0F7EF452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3.7</w:t>
            </w:r>
          </w:p>
        </w:tc>
        <w:tc>
          <w:tcPr>
            <w:tcW w:w="7230" w:type="dxa"/>
            <w:vMerge/>
            <w:vAlign w:val="center"/>
          </w:tcPr>
          <w:p w14:paraId="146FAED4" w14:textId="77777777" w:rsidR="00F40227" w:rsidRDefault="00F40227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1B92C7F8" w14:textId="77777777" w:rsid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F40227" w14:paraId="5BC0E3D7" w14:textId="77777777" w:rsidTr="00C70EA6">
        <w:tc>
          <w:tcPr>
            <w:tcW w:w="1134" w:type="dxa"/>
          </w:tcPr>
          <w:p w14:paraId="625936A1" w14:textId="77777777" w:rsidR="00F40227" w:rsidRPr="00B94F5A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3.8</w:t>
            </w:r>
          </w:p>
        </w:tc>
        <w:tc>
          <w:tcPr>
            <w:tcW w:w="7230" w:type="dxa"/>
            <w:vMerge/>
            <w:vAlign w:val="center"/>
          </w:tcPr>
          <w:p w14:paraId="13919901" w14:textId="77777777" w:rsidR="00F40227" w:rsidRDefault="00F40227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53A77F06" w14:textId="77777777" w:rsid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F40227" w:rsidRPr="00F40227" w14:paraId="482DE9EA" w14:textId="77777777" w:rsidTr="00C70EA6">
        <w:tc>
          <w:tcPr>
            <w:tcW w:w="1134" w:type="dxa"/>
          </w:tcPr>
          <w:p w14:paraId="11F1A712" w14:textId="77777777" w:rsid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3.9</w:t>
            </w:r>
          </w:p>
        </w:tc>
        <w:tc>
          <w:tcPr>
            <w:tcW w:w="7230" w:type="dxa"/>
            <w:vMerge/>
            <w:vAlign w:val="center"/>
          </w:tcPr>
          <w:p w14:paraId="7EA30998" w14:textId="77777777" w:rsidR="00F40227" w:rsidRDefault="00F40227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4FB404ED" w14:textId="77777777" w:rsidR="00F40227" w:rsidRDefault="00F4022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24738C7A" w14:textId="77777777" w:rsidR="004432CA" w:rsidRDefault="004432CA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7FE0EF52" w14:textId="77777777" w:rsidR="00071DED" w:rsidRPr="00A40FC7" w:rsidRDefault="00071DED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Раздел </w:t>
      </w:r>
      <w:r w:rsidR="00F37B99" w:rsidRPr="00A40FC7">
        <w:rPr>
          <w:rFonts w:ascii="Times New Roman" w:hAnsi="Times New Roman"/>
          <w:b/>
          <w:sz w:val="24"/>
          <w:szCs w:val="24"/>
          <w:lang w:val="ru-RU"/>
        </w:rPr>
        <w:t>4</w:t>
      </w: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="00F37B99" w:rsidRPr="00A40FC7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>Введение в функциональную верификацию на основе транзакций. Применение ООП для верификации цифровых устройств. Рандомизация транзакций.</w:t>
      </w: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 (2 часа).</w:t>
      </w:r>
    </w:p>
    <w:p w14:paraId="734A162C" w14:textId="77777777" w:rsidR="00071DED" w:rsidRPr="00A40FC7" w:rsidRDefault="00313E6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</w:t>
      </w:r>
      <w:r w:rsidR="00F37B99" w:rsidRPr="00A40FC7">
        <w:rPr>
          <w:rFonts w:ascii="Times New Roman" w:hAnsi="Times New Roman"/>
          <w:sz w:val="24"/>
          <w:szCs w:val="24"/>
          <w:lang w:val="ru-RU"/>
        </w:rPr>
        <w:t>4</w:t>
      </w:r>
      <w:r w:rsidR="00071DED" w:rsidRPr="00A40FC7">
        <w:rPr>
          <w:rFonts w:ascii="Times New Roman" w:hAnsi="Times New Roman"/>
          <w:sz w:val="24"/>
          <w:szCs w:val="24"/>
          <w:lang w:val="ru-RU"/>
        </w:rPr>
        <w:t xml:space="preserve">.1. </w:t>
      </w:r>
      <w:r w:rsidR="00F37B99" w:rsidRPr="00A40FC7">
        <w:rPr>
          <w:rFonts w:ascii="Times New Roman" w:hAnsi="Times New Roman"/>
          <w:sz w:val="24"/>
          <w:szCs w:val="24"/>
          <w:lang w:val="ru-RU"/>
        </w:rPr>
        <w:t>Проблема уровней абстракции в функциональной верификации</w:t>
      </w:r>
      <w:r w:rsidR="00071DED"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7C4179B6" w14:textId="77777777" w:rsidR="00071DED" w:rsidRPr="00A40FC7" w:rsidRDefault="00313E6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</w:t>
      </w:r>
      <w:r w:rsidR="00F37B99" w:rsidRPr="00A40FC7">
        <w:rPr>
          <w:rFonts w:ascii="Times New Roman" w:hAnsi="Times New Roman"/>
          <w:sz w:val="24"/>
          <w:szCs w:val="24"/>
          <w:lang w:val="ru-RU"/>
        </w:rPr>
        <w:t>4</w:t>
      </w:r>
      <w:r w:rsidR="00071DED" w:rsidRPr="00A40FC7">
        <w:rPr>
          <w:rFonts w:ascii="Times New Roman" w:hAnsi="Times New Roman"/>
          <w:sz w:val="24"/>
          <w:szCs w:val="24"/>
          <w:lang w:val="ru-RU"/>
        </w:rPr>
        <w:t xml:space="preserve">.2. </w:t>
      </w:r>
      <w:r w:rsidR="00F37B99" w:rsidRPr="00A40FC7">
        <w:rPr>
          <w:rFonts w:ascii="Times New Roman" w:hAnsi="Times New Roman"/>
          <w:sz w:val="24"/>
          <w:szCs w:val="24"/>
          <w:lang w:val="ru-RU"/>
        </w:rPr>
        <w:t>Функциональная верификация на основе транзакций.</w:t>
      </w:r>
    </w:p>
    <w:p w14:paraId="76E73253" w14:textId="77777777" w:rsidR="00071DED" w:rsidRPr="00A40FC7" w:rsidRDefault="00313E6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</w:t>
      </w:r>
      <w:r w:rsidR="00F37B99" w:rsidRPr="00A40FC7">
        <w:rPr>
          <w:rFonts w:ascii="Times New Roman" w:hAnsi="Times New Roman"/>
          <w:sz w:val="24"/>
          <w:szCs w:val="24"/>
          <w:lang w:val="ru-RU"/>
        </w:rPr>
        <w:t>4</w:t>
      </w:r>
      <w:r w:rsidR="00071DED" w:rsidRPr="00A40FC7">
        <w:rPr>
          <w:rFonts w:ascii="Times New Roman" w:hAnsi="Times New Roman"/>
          <w:sz w:val="24"/>
          <w:szCs w:val="24"/>
          <w:lang w:val="ru-RU"/>
        </w:rPr>
        <w:t xml:space="preserve">.3. </w:t>
      </w:r>
      <w:r w:rsidR="00F37B99" w:rsidRPr="00A40FC7">
        <w:rPr>
          <w:rFonts w:ascii="Times New Roman" w:hAnsi="Times New Roman"/>
          <w:sz w:val="24"/>
          <w:szCs w:val="24"/>
          <w:lang w:val="ru-RU"/>
        </w:rPr>
        <w:t xml:space="preserve">Введение в ООП в </w:t>
      </w:r>
      <w:r w:rsidR="005B0903" w:rsidRPr="00A40FC7">
        <w:rPr>
          <w:rFonts w:ascii="Times New Roman" w:hAnsi="Times New Roman"/>
          <w:sz w:val="24"/>
          <w:szCs w:val="24"/>
        </w:rPr>
        <w:t>System</w:t>
      </w:r>
      <w:r w:rsidR="005B0903" w:rsidRPr="00A5039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B0903" w:rsidRPr="00A40FC7">
        <w:rPr>
          <w:rFonts w:ascii="Times New Roman" w:hAnsi="Times New Roman"/>
          <w:sz w:val="24"/>
          <w:szCs w:val="24"/>
        </w:rPr>
        <w:t>Verilog</w:t>
      </w:r>
      <w:r w:rsidR="00F37B99" w:rsidRPr="00A40FC7">
        <w:rPr>
          <w:rFonts w:ascii="Times New Roman" w:hAnsi="Times New Roman"/>
          <w:sz w:val="24"/>
          <w:szCs w:val="24"/>
          <w:lang w:val="ru-RU"/>
        </w:rPr>
        <w:t xml:space="preserve"> и связь с верификацией на основе транзакций</w:t>
      </w:r>
      <w:r w:rsidR="00071DED"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1E829A0F" w14:textId="77777777" w:rsidR="00071DED" w:rsidRPr="00A40FC7" w:rsidRDefault="00313E6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</w:t>
      </w:r>
      <w:r w:rsidR="00F37B99" w:rsidRPr="00A40FC7">
        <w:rPr>
          <w:rFonts w:ascii="Times New Roman" w:hAnsi="Times New Roman"/>
          <w:sz w:val="24"/>
          <w:szCs w:val="24"/>
          <w:lang w:val="ru-RU"/>
        </w:rPr>
        <w:t>4</w:t>
      </w:r>
      <w:r w:rsidR="00071DED" w:rsidRPr="00A40FC7">
        <w:rPr>
          <w:rFonts w:ascii="Times New Roman" w:hAnsi="Times New Roman"/>
          <w:sz w:val="24"/>
          <w:szCs w:val="24"/>
          <w:lang w:val="ru-RU"/>
        </w:rPr>
        <w:t xml:space="preserve">.4. </w:t>
      </w:r>
      <w:r w:rsidR="00F37B99" w:rsidRPr="00A40FC7">
        <w:rPr>
          <w:rFonts w:ascii="Times New Roman" w:hAnsi="Times New Roman"/>
          <w:sz w:val="24"/>
          <w:szCs w:val="24"/>
          <w:lang w:val="ru-RU"/>
        </w:rPr>
        <w:t xml:space="preserve">Создание и рандомизация классов в </w:t>
      </w:r>
      <w:r w:rsidR="005B0903" w:rsidRPr="00A40FC7">
        <w:rPr>
          <w:rFonts w:ascii="Times New Roman" w:hAnsi="Times New Roman"/>
          <w:sz w:val="24"/>
          <w:szCs w:val="24"/>
        </w:rPr>
        <w:t>System</w:t>
      </w:r>
      <w:r w:rsidR="005B0903" w:rsidRPr="00A5039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B0903" w:rsidRPr="00A40FC7">
        <w:rPr>
          <w:rFonts w:ascii="Times New Roman" w:hAnsi="Times New Roman"/>
          <w:sz w:val="24"/>
          <w:szCs w:val="24"/>
        </w:rPr>
        <w:t>Verilog</w:t>
      </w:r>
      <w:r w:rsidR="00071DED"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135CE753" w14:textId="77777777" w:rsidR="00473627" w:rsidRPr="00A40FC7" w:rsidRDefault="00473627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4.5. Принцип работы решателя ограничений </w:t>
      </w:r>
      <w:r w:rsidR="005B0903" w:rsidRPr="00A40FC7">
        <w:rPr>
          <w:rFonts w:ascii="Times New Roman" w:hAnsi="Times New Roman"/>
          <w:sz w:val="24"/>
          <w:szCs w:val="24"/>
        </w:rPr>
        <w:t>System</w:t>
      </w:r>
      <w:r w:rsidR="005B0903" w:rsidRPr="00A5039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B0903" w:rsidRPr="00A40FC7">
        <w:rPr>
          <w:rFonts w:ascii="Times New Roman" w:hAnsi="Times New Roman"/>
          <w:sz w:val="24"/>
          <w:szCs w:val="24"/>
        </w:rPr>
        <w:t>Verilog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6E2325A1" w14:textId="77777777" w:rsidR="00F37B99" w:rsidRPr="00A40FC7" w:rsidRDefault="00F37B99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4</w:t>
      </w:r>
      <w:r w:rsidR="00473627" w:rsidRPr="00A40FC7">
        <w:rPr>
          <w:rFonts w:ascii="Times New Roman" w:hAnsi="Times New Roman"/>
          <w:sz w:val="24"/>
          <w:szCs w:val="24"/>
          <w:lang w:val="ru-RU"/>
        </w:rPr>
        <w:t>.6</w:t>
      </w:r>
      <w:r w:rsidRPr="00A40FC7">
        <w:rPr>
          <w:rFonts w:ascii="Times New Roman" w:hAnsi="Times New Roman"/>
          <w:sz w:val="24"/>
          <w:szCs w:val="24"/>
          <w:lang w:val="ru-RU"/>
        </w:rPr>
        <w:t>. Стабильность рандомизации классов, принципы ООП.</w:t>
      </w:r>
    </w:p>
    <w:p w14:paraId="55678075" w14:textId="77777777" w:rsidR="00473627" w:rsidRPr="00A40FC7" w:rsidRDefault="00473627" w:rsidP="005B090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</w:t>
      </w:r>
      <w:r w:rsidRPr="00A40FC7">
        <w:rPr>
          <w:rFonts w:ascii="Times New Roman" w:hAnsi="Times New Roman"/>
          <w:sz w:val="24"/>
          <w:szCs w:val="24"/>
        </w:rPr>
        <w:t xml:space="preserve"> 4.7. Upcasting </w:t>
      </w:r>
      <w:r w:rsidRPr="00A40FC7">
        <w:rPr>
          <w:rFonts w:ascii="Times New Roman" w:hAnsi="Times New Roman"/>
          <w:sz w:val="24"/>
          <w:szCs w:val="24"/>
          <w:lang w:val="ru-RU"/>
        </w:rPr>
        <w:t>и</w:t>
      </w:r>
      <w:r w:rsidRPr="00A40FC7">
        <w:rPr>
          <w:rFonts w:ascii="Times New Roman" w:hAnsi="Times New Roman"/>
          <w:sz w:val="24"/>
          <w:szCs w:val="24"/>
        </w:rPr>
        <w:t xml:space="preserve"> down</w:t>
      </w:r>
      <w:r w:rsidR="005B0903" w:rsidRPr="005B0903">
        <w:rPr>
          <w:rFonts w:ascii="Times New Roman" w:hAnsi="Times New Roman"/>
          <w:sz w:val="24"/>
          <w:szCs w:val="24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 xml:space="preserve">casting </w:t>
      </w:r>
      <w:r w:rsidRPr="00A40FC7">
        <w:rPr>
          <w:rFonts w:ascii="Times New Roman" w:hAnsi="Times New Roman"/>
          <w:sz w:val="24"/>
          <w:szCs w:val="24"/>
          <w:lang w:val="ru-RU"/>
        </w:rPr>
        <w:t>классов</w:t>
      </w:r>
      <w:r w:rsidRPr="00A40FC7">
        <w:rPr>
          <w:rFonts w:ascii="Times New Roman" w:hAnsi="Times New Roman"/>
          <w:sz w:val="24"/>
          <w:szCs w:val="24"/>
        </w:rPr>
        <w:t xml:space="preserve"> </w:t>
      </w:r>
      <w:r w:rsidR="005B0903" w:rsidRPr="00A40FC7">
        <w:rPr>
          <w:rFonts w:ascii="Times New Roman" w:hAnsi="Times New Roman"/>
          <w:sz w:val="24"/>
          <w:szCs w:val="24"/>
        </w:rPr>
        <w:t>System Verilog</w:t>
      </w:r>
      <w:r w:rsidRPr="00A40FC7">
        <w:rPr>
          <w:rFonts w:ascii="Times New Roman" w:hAnsi="Times New Roman"/>
          <w:sz w:val="24"/>
          <w:szCs w:val="24"/>
        </w:rPr>
        <w:t>.</w:t>
      </w:r>
    </w:p>
    <w:p w14:paraId="7EB7E2CA" w14:textId="77777777" w:rsidR="00071DED" w:rsidRPr="00A40FC7" w:rsidRDefault="00313E6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</w:t>
      </w:r>
      <w:r w:rsidR="00F37B99" w:rsidRPr="00A40FC7">
        <w:rPr>
          <w:rFonts w:ascii="Times New Roman" w:hAnsi="Times New Roman"/>
          <w:sz w:val="24"/>
          <w:szCs w:val="24"/>
          <w:lang w:val="ru-RU"/>
        </w:rPr>
        <w:t>4</w:t>
      </w:r>
      <w:r w:rsidR="00071DED" w:rsidRPr="00A40FC7">
        <w:rPr>
          <w:rFonts w:ascii="Times New Roman" w:hAnsi="Times New Roman"/>
          <w:sz w:val="24"/>
          <w:szCs w:val="24"/>
          <w:lang w:val="ru-RU"/>
        </w:rPr>
        <w:t>.</w:t>
      </w:r>
      <w:r w:rsidR="00473627" w:rsidRPr="00A40FC7">
        <w:rPr>
          <w:rFonts w:ascii="Times New Roman" w:hAnsi="Times New Roman"/>
          <w:sz w:val="24"/>
          <w:szCs w:val="24"/>
          <w:lang w:val="ru-RU"/>
        </w:rPr>
        <w:t>8</w:t>
      </w:r>
      <w:r w:rsidR="00071DED" w:rsidRPr="00A40FC7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F37B99" w:rsidRPr="00A40FC7">
        <w:rPr>
          <w:rFonts w:ascii="Times New Roman" w:hAnsi="Times New Roman"/>
          <w:sz w:val="24"/>
          <w:szCs w:val="24"/>
          <w:lang w:val="ru-RU"/>
        </w:rPr>
        <w:t>Использование ООП для повышения уровня абстракции тестового окружения</w:t>
      </w:r>
      <w:r w:rsidR="00071DED"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6F845ADD" w14:textId="77777777" w:rsidR="00071DED" w:rsidRPr="00A40FC7" w:rsidRDefault="00071DED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439EB750" w14:textId="77777777" w:rsidR="00071DED" w:rsidRDefault="00071DED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Перечень практических занятий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7284"/>
        <w:gridCol w:w="1275"/>
      </w:tblGrid>
      <w:tr w:rsidR="00E41562" w:rsidRPr="00A40FC7" w14:paraId="1130740C" w14:textId="77777777" w:rsidTr="00E63A4D">
        <w:tc>
          <w:tcPr>
            <w:tcW w:w="1080" w:type="dxa"/>
            <w:vAlign w:val="center"/>
          </w:tcPr>
          <w:p w14:paraId="3AEB489C" w14:textId="77777777" w:rsidR="00E41562" w:rsidRPr="00C70EA6" w:rsidRDefault="00E41562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Номер темы</w:t>
            </w:r>
          </w:p>
        </w:tc>
        <w:tc>
          <w:tcPr>
            <w:tcW w:w="7284" w:type="dxa"/>
            <w:vAlign w:val="center"/>
          </w:tcPr>
          <w:p w14:paraId="6F4D6CA0" w14:textId="77777777" w:rsidR="00E41562" w:rsidRPr="00C70EA6" w:rsidRDefault="00E41562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Наименование практического занятия</w:t>
            </w:r>
          </w:p>
        </w:tc>
        <w:tc>
          <w:tcPr>
            <w:tcW w:w="1275" w:type="dxa"/>
            <w:vAlign w:val="center"/>
          </w:tcPr>
          <w:p w14:paraId="084D1BCE" w14:textId="77777777" w:rsidR="00E41562" w:rsidRPr="00C70EA6" w:rsidRDefault="00E41562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Кол-во часов</w:t>
            </w:r>
          </w:p>
        </w:tc>
      </w:tr>
      <w:tr w:rsidR="00E41562" w:rsidRPr="00A40FC7" w14:paraId="29712FAD" w14:textId="77777777" w:rsidTr="00C70EA6">
        <w:trPr>
          <w:trHeight w:val="134"/>
        </w:trPr>
        <w:tc>
          <w:tcPr>
            <w:tcW w:w="1080" w:type="dxa"/>
          </w:tcPr>
          <w:p w14:paraId="0AE0AB68" w14:textId="77777777" w:rsidR="00E41562" w:rsidRPr="00C70EA6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4.1</w:t>
            </w:r>
            <w:r w:rsidR="0016411B" w:rsidRPr="00C70EA6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284" w:type="dxa"/>
            <w:vMerge w:val="restart"/>
            <w:vAlign w:val="center"/>
          </w:tcPr>
          <w:p w14:paraId="681C6D5A" w14:textId="77777777" w:rsidR="00C70EA6" w:rsidRDefault="00C70EA6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Введение в функциональную верификацию на основе транзакций. </w:t>
            </w:r>
          </w:p>
          <w:p w14:paraId="259BF4DB" w14:textId="77777777" w:rsidR="00C70EA6" w:rsidRDefault="00C70EA6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Применение ООП для верификации цифровых устройств. </w:t>
            </w:r>
          </w:p>
          <w:p w14:paraId="6B0D4342" w14:textId="77777777" w:rsidR="00E41562" w:rsidRPr="00C70EA6" w:rsidRDefault="00C70EA6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sz w:val="20"/>
                <w:szCs w:val="20"/>
                <w:lang w:val="ru-RU"/>
              </w:rPr>
              <w:t>Рандомизация транзакций.</w:t>
            </w:r>
          </w:p>
        </w:tc>
        <w:tc>
          <w:tcPr>
            <w:tcW w:w="1275" w:type="dxa"/>
            <w:vMerge w:val="restart"/>
            <w:vAlign w:val="center"/>
          </w:tcPr>
          <w:p w14:paraId="76DA22AD" w14:textId="77777777" w:rsidR="00E41562" w:rsidRPr="00C70EA6" w:rsidRDefault="00E41562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</w:tr>
      <w:tr w:rsidR="00E41562" w:rsidRPr="00A40FC7" w14:paraId="18D12022" w14:textId="77777777" w:rsidTr="00C70EA6">
        <w:trPr>
          <w:trHeight w:val="133"/>
        </w:trPr>
        <w:tc>
          <w:tcPr>
            <w:tcW w:w="1080" w:type="dxa"/>
          </w:tcPr>
          <w:p w14:paraId="763EB7D1" w14:textId="77777777" w:rsidR="00E41562" w:rsidRPr="00B94F5A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  <w:r w:rsidR="00E41562">
              <w:rPr>
                <w:rFonts w:ascii="Times New Roman" w:hAnsi="Times New Roman"/>
                <w:sz w:val="20"/>
                <w:szCs w:val="20"/>
                <w:lang w:val="ru-RU"/>
              </w:rPr>
              <w:t>.2</w:t>
            </w:r>
          </w:p>
        </w:tc>
        <w:tc>
          <w:tcPr>
            <w:tcW w:w="7284" w:type="dxa"/>
            <w:vMerge/>
          </w:tcPr>
          <w:p w14:paraId="5F1EC110" w14:textId="77777777" w:rsidR="00E41562" w:rsidRPr="00B94F5A" w:rsidRDefault="00E4156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39E171A2" w14:textId="77777777" w:rsidR="00E41562" w:rsidRPr="00B94F5A" w:rsidRDefault="00E41562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E41562" w:rsidRPr="00A40FC7" w14:paraId="03648D6B" w14:textId="77777777" w:rsidTr="00C70EA6">
        <w:trPr>
          <w:trHeight w:val="133"/>
        </w:trPr>
        <w:tc>
          <w:tcPr>
            <w:tcW w:w="1080" w:type="dxa"/>
          </w:tcPr>
          <w:p w14:paraId="29CA6862" w14:textId="77777777" w:rsidR="00E41562" w:rsidRPr="00B94F5A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  <w:r w:rsidR="00E41562">
              <w:rPr>
                <w:rFonts w:ascii="Times New Roman" w:hAnsi="Times New Roman"/>
                <w:sz w:val="20"/>
                <w:szCs w:val="20"/>
                <w:lang w:val="ru-RU"/>
              </w:rPr>
              <w:t>.3</w:t>
            </w:r>
          </w:p>
        </w:tc>
        <w:tc>
          <w:tcPr>
            <w:tcW w:w="7284" w:type="dxa"/>
            <w:vMerge/>
          </w:tcPr>
          <w:p w14:paraId="55133BA3" w14:textId="77777777" w:rsidR="00E41562" w:rsidRPr="00B94F5A" w:rsidRDefault="00E4156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5DE3B35B" w14:textId="77777777" w:rsidR="00E41562" w:rsidRPr="00B94F5A" w:rsidRDefault="00E41562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E41562" w:rsidRPr="00A40FC7" w14:paraId="20005F56" w14:textId="77777777" w:rsidTr="00C70EA6">
        <w:trPr>
          <w:trHeight w:val="133"/>
        </w:trPr>
        <w:tc>
          <w:tcPr>
            <w:tcW w:w="1080" w:type="dxa"/>
          </w:tcPr>
          <w:p w14:paraId="4391EFCD" w14:textId="77777777" w:rsidR="00E41562" w:rsidRPr="00B94F5A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  <w:r w:rsidR="00E41562">
              <w:rPr>
                <w:rFonts w:ascii="Times New Roman" w:hAnsi="Times New Roman"/>
                <w:sz w:val="20"/>
                <w:szCs w:val="20"/>
                <w:lang w:val="ru-RU"/>
              </w:rPr>
              <w:t>.4</w:t>
            </w:r>
          </w:p>
        </w:tc>
        <w:tc>
          <w:tcPr>
            <w:tcW w:w="7284" w:type="dxa"/>
            <w:vMerge/>
          </w:tcPr>
          <w:p w14:paraId="50A97293" w14:textId="77777777" w:rsidR="00E41562" w:rsidRPr="00B94F5A" w:rsidRDefault="00E4156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0F9D48D9" w14:textId="77777777" w:rsidR="00E41562" w:rsidRPr="00B94F5A" w:rsidRDefault="00E41562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E41562" w:rsidRPr="00B94F5A" w14:paraId="2A97C866" w14:textId="77777777" w:rsidTr="00C70EA6">
        <w:trPr>
          <w:trHeight w:val="133"/>
        </w:trPr>
        <w:tc>
          <w:tcPr>
            <w:tcW w:w="1080" w:type="dxa"/>
          </w:tcPr>
          <w:p w14:paraId="49562A0D" w14:textId="77777777" w:rsidR="00E41562" w:rsidRPr="00B94F5A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  <w:r w:rsidR="00E41562">
              <w:rPr>
                <w:rFonts w:ascii="Times New Roman" w:hAnsi="Times New Roman"/>
                <w:sz w:val="20"/>
                <w:szCs w:val="20"/>
                <w:lang w:val="ru-RU"/>
              </w:rPr>
              <w:t>.5</w:t>
            </w:r>
          </w:p>
        </w:tc>
        <w:tc>
          <w:tcPr>
            <w:tcW w:w="7284" w:type="dxa"/>
            <w:vMerge/>
          </w:tcPr>
          <w:p w14:paraId="09981D54" w14:textId="77777777" w:rsidR="00E41562" w:rsidRPr="00B94F5A" w:rsidRDefault="00E4156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2BA9C282" w14:textId="77777777" w:rsidR="00E41562" w:rsidRPr="00B94F5A" w:rsidRDefault="00E41562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E41562" w:rsidRPr="00B94F5A" w14:paraId="2F4952BD" w14:textId="77777777" w:rsidTr="00C70EA6">
        <w:trPr>
          <w:trHeight w:val="133"/>
        </w:trPr>
        <w:tc>
          <w:tcPr>
            <w:tcW w:w="1080" w:type="dxa"/>
          </w:tcPr>
          <w:p w14:paraId="1BEFBC5C" w14:textId="77777777" w:rsidR="00E41562" w:rsidRPr="00B94F5A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  <w:r w:rsidR="00E41562">
              <w:rPr>
                <w:rFonts w:ascii="Times New Roman" w:hAnsi="Times New Roman"/>
                <w:sz w:val="20"/>
                <w:szCs w:val="20"/>
                <w:lang w:val="ru-RU"/>
              </w:rPr>
              <w:t>.6</w:t>
            </w:r>
          </w:p>
        </w:tc>
        <w:tc>
          <w:tcPr>
            <w:tcW w:w="7284" w:type="dxa"/>
            <w:vMerge/>
          </w:tcPr>
          <w:p w14:paraId="5719DDF4" w14:textId="77777777" w:rsidR="00E41562" w:rsidRPr="00B94F5A" w:rsidRDefault="00E4156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1664ACE4" w14:textId="77777777" w:rsidR="00E41562" w:rsidRPr="00B94F5A" w:rsidRDefault="00E4156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E41562" w:rsidRPr="00B94F5A" w14:paraId="61D7721C" w14:textId="77777777" w:rsidTr="00C70EA6">
        <w:trPr>
          <w:trHeight w:val="133"/>
        </w:trPr>
        <w:tc>
          <w:tcPr>
            <w:tcW w:w="1080" w:type="dxa"/>
          </w:tcPr>
          <w:p w14:paraId="2AF7E112" w14:textId="77777777" w:rsidR="00E41562" w:rsidRPr="00B94F5A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  <w:r w:rsidR="00E41562">
              <w:rPr>
                <w:rFonts w:ascii="Times New Roman" w:hAnsi="Times New Roman"/>
                <w:sz w:val="20"/>
                <w:szCs w:val="20"/>
                <w:lang w:val="ru-RU"/>
              </w:rPr>
              <w:t>.7</w:t>
            </w:r>
          </w:p>
        </w:tc>
        <w:tc>
          <w:tcPr>
            <w:tcW w:w="7284" w:type="dxa"/>
            <w:vMerge/>
          </w:tcPr>
          <w:p w14:paraId="0282432A" w14:textId="77777777" w:rsidR="00E41562" w:rsidRPr="00B94F5A" w:rsidRDefault="00E4156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5A574AA5" w14:textId="77777777" w:rsidR="00E41562" w:rsidRPr="00B94F5A" w:rsidRDefault="00E4156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E41562" w:rsidRPr="00B94F5A" w14:paraId="3E59E426" w14:textId="77777777" w:rsidTr="00C70EA6">
        <w:trPr>
          <w:trHeight w:val="133"/>
        </w:trPr>
        <w:tc>
          <w:tcPr>
            <w:tcW w:w="1080" w:type="dxa"/>
          </w:tcPr>
          <w:p w14:paraId="214188AC" w14:textId="77777777" w:rsidR="00E41562" w:rsidRPr="00B94F5A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  <w:r w:rsidR="00E41562">
              <w:rPr>
                <w:rFonts w:ascii="Times New Roman" w:hAnsi="Times New Roman"/>
                <w:sz w:val="20"/>
                <w:szCs w:val="20"/>
                <w:lang w:val="ru-RU"/>
              </w:rPr>
              <w:t>.8</w:t>
            </w:r>
          </w:p>
        </w:tc>
        <w:tc>
          <w:tcPr>
            <w:tcW w:w="7284" w:type="dxa"/>
            <w:vMerge/>
          </w:tcPr>
          <w:p w14:paraId="6A24E28F" w14:textId="77777777" w:rsidR="00E41562" w:rsidRPr="00B94F5A" w:rsidRDefault="00E4156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24146B02" w14:textId="77777777" w:rsidR="00E41562" w:rsidRPr="00B94F5A" w:rsidRDefault="00E4156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9925708" w14:textId="77777777" w:rsidR="00E41562" w:rsidRPr="00A40FC7" w:rsidRDefault="00E41562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1E217D7D" w14:textId="77777777" w:rsidR="00C70EA6" w:rsidRPr="004432CA" w:rsidRDefault="00C70EA6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432CA">
        <w:rPr>
          <w:rFonts w:ascii="Times New Roman" w:hAnsi="Times New Roman"/>
          <w:b/>
          <w:sz w:val="24"/>
          <w:szCs w:val="24"/>
          <w:lang w:val="ru-RU"/>
        </w:rPr>
        <w:t>Самостоятельная работа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230"/>
        <w:gridCol w:w="1275"/>
      </w:tblGrid>
      <w:tr w:rsidR="00C70EA6" w:rsidRPr="00E775BB" w14:paraId="69519E84" w14:textId="77777777" w:rsidTr="00E63A4D">
        <w:tc>
          <w:tcPr>
            <w:tcW w:w="1134" w:type="dxa"/>
            <w:vAlign w:val="center"/>
          </w:tcPr>
          <w:p w14:paraId="05D7E501" w14:textId="77777777" w:rsidR="00C70EA6" w:rsidRPr="00F40227" w:rsidRDefault="00C70EA6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Номер темы</w:t>
            </w:r>
          </w:p>
        </w:tc>
        <w:tc>
          <w:tcPr>
            <w:tcW w:w="7230" w:type="dxa"/>
            <w:vAlign w:val="center"/>
          </w:tcPr>
          <w:p w14:paraId="4678FA81" w14:textId="77777777" w:rsidR="00C70EA6" w:rsidRPr="00F40227" w:rsidRDefault="00C70EA6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Вид самостоятельной работы</w:t>
            </w:r>
          </w:p>
        </w:tc>
        <w:tc>
          <w:tcPr>
            <w:tcW w:w="1275" w:type="dxa"/>
            <w:vAlign w:val="center"/>
          </w:tcPr>
          <w:p w14:paraId="2A2F07F9" w14:textId="77777777" w:rsidR="00C70EA6" w:rsidRPr="00F40227" w:rsidRDefault="00C70EA6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Кол-во часов</w:t>
            </w:r>
          </w:p>
        </w:tc>
      </w:tr>
      <w:tr w:rsidR="008053E9" w:rsidRPr="00F40227" w14:paraId="0C7E0572" w14:textId="77777777" w:rsidTr="00E63A4D">
        <w:tc>
          <w:tcPr>
            <w:tcW w:w="1134" w:type="dxa"/>
          </w:tcPr>
          <w:p w14:paraId="7B3B1D98" w14:textId="77777777" w:rsidR="008053E9" w:rsidRPr="00C70EA6" w:rsidRDefault="008053E9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4.1</w:t>
            </w:r>
            <w:r w:rsidRPr="00C70EA6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230" w:type="dxa"/>
            <w:vMerge w:val="restart"/>
            <w:vAlign w:val="center"/>
          </w:tcPr>
          <w:p w14:paraId="25EB42C9" w14:textId="6451CE94" w:rsidR="008053E9" w:rsidRPr="00F40227" w:rsidRDefault="008053E9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Изучение дополнительной литературы для подготовки к практическим занятиям</w:t>
            </w:r>
            <w:r w:rsidRPr="008053E9">
              <w:rPr>
                <w:rFonts w:ascii="Times New Roman" w:hAnsi="Times New Roman"/>
                <w:sz w:val="20"/>
                <w:szCs w:val="20"/>
                <w:lang w:val="ru-RU"/>
              </w:rPr>
              <w:t>,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прохождение теоретических тестов, выполнение домашнего задания.</w:t>
            </w:r>
          </w:p>
        </w:tc>
        <w:tc>
          <w:tcPr>
            <w:tcW w:w="1275" w:type="dxa"/>
            <w:vMerge w:val="restart"/>
            <w:vAlign w:val="center"/>
          </w:tcPr>
          <w:p w14:paraId="4D6DE885" w14:textId="07E47634" w:rsidR="008053E9" w:rsidRPr="00F40227" w:rsidRDefault="008053E9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</w:tr>
      <w:tr w:rsidR="00C70EA6" w:rsidRPr="00F40227" w14:paraId="30E749AA" w14:textId="77777777" w:rsidTr="00E63A4D">
        <w:tc>
          <w:tcPr>
            <w:tcW w:w="1134" w:type="dxa"/>
          </w:tcPr>
          <w:p w14:paraId="59A392B2" w14:textId="77777777" w:rsidR="00C70EA6" w:rsidRPr="00B94F5A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4.2</w:t>
            </w:r>
          </w:p>
        </w:tc>
        <w:tc>
          <w:tcPr>
            <w:tcW w:w="7230" w:type="dxa"/>
            <w:vMerge/>
            <w:vAlign w:val="center"/>
          </w:tcPr>
          <w:p w14:paraId="733F9DEA" w14:textId="77777777" w:rsidR="00C70EA6" w:rsidRDefault="00C70EA6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6A99FF62" w14:textId="77777777" w:rsidR="00C70EA6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C70EA6" w:rsidRPr="00F40227" w14:paraId="079927DD" w14:textId="77777777" w:rsidTr="00E63A4D">
        <w:tc>
          <w:tcPr>
            <w:tcW w:w="1134" w:type="dxa"/>
          </w:tcPr>
          <w:p w14:paraId="3401CA49" w14:textId="77777777" w:rsidR="00C70EA6" w:rsidRPr="00B94F5A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4.3</w:t>
            </w:r>
          </w:p>
        </w:tc>
        <w:tc>
          <w:tcPr>
            <w:tcW w:w="7230" w:type="dxa"/>
            <w:vMerge/>
            <w:vAlign w:val="center"/>
          </w:tcPr>
          <w:p w14:paraId="43BA2FF5" w14:textId="77777777" w:rsidR="00C70EA6" w:rsidRDefault="00C70EA6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58CE90E3" w14:textId="77777777" w:rsidR="00C70EA6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C70EA6" w:rsidRPr="00F40227" w14:paraId="7CBC24CA" w14:textId="77777777" w:rsidTr="00E63A4D">
        <w:tc>
          <w:tcPr>
            <w:tcW w:w="1134" w:type="dxa"/>
          </w:tcPr>
          <w:p w14:paraId="199B0322" w14:textId="77777777" w:rsidR="00C70EA6" w:rsidRPr="00B94F5A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4.4</w:t>
            </w:r>
          </w:p>
        </w:tc>
        <w:tc>
          <w:tcPr>
            <w:tcW w:w="7230" w:type="dxa"/>
            <w:vMerge/>
            <w:vAlign w:val="center"/>
          </w:tcPr>
          <w:p w14:paraId="6AD3EB84" w14:textId="77777777" w:rsidR="00C70EA6" w:rsidRDefault="00C70EA6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5EFF21AF" w14:textId="77777777" w:rsidR="00C70EA6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C70EA6" w:rsidRPr="00F40227" w14:paraId="3A2A0363" w14:textId="77777777" w:rsidTr="00E63A4D">
        <w:tc>
          <w:tcPr>
            <w:tcW w:w="1134" w:type="dxa"/>
          </w:tcPr>
          <w:p w14:paraId="58DC6100" w14:textId="77777777" w:rsidR="00C70EA6" w:rsidRPr="00B94F5A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4.5</w:t>
            </w:r>
          </w:p>
        </w:tc>
        <w:tc>
          <w:tcPr>
            <w:tcW w:w="7230" w:type="dxa"/>
            <w:vMerge/>
            <w:vAlign w:val="center"/>
          </w:tcPr>
          <w:p w14:paraId="19823483" w14:textId="77777777" w:rsidR="00C70EA6" w:rsidRDefault="00C70EA6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33255491" w14:textId="77777777" w:rsidR="00C70EA6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C70EA6" w:rsidRPr="00F40227" w14:paraId="71E51059" w14:textId="77777777" w:rsidTr="00E63A4D">
        <w:tc>
          <w:tcPr>
            <w:tcW w:w="1134" w:type="dxa"/>
          </w:tcPr>
          <w:p w14:paraId="78D0B617" w14:textId="77777777" w:rsidR="00C70EA6" w:rsidRPr="00B94F5A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4.6</w:t>
            </w:r>
          </w:p>
        </w:tc>
        <w:tc>
          <w:tcPr>
            <w:tcW w:w="7230" w:type="dxa"/>
            <w:vMerge/>
            <w:vAlign w:val="center"/>
          </w:tcPr>
          <w:p w14:paraId="79E69B58" w14:textId="77777777" w:rsidR="00C70EA6" w:rsidRDefault="00C70EA6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1EE27D13" w14:textId="77777777" w:rsidR="00C70EA6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C70EA6" w:rsidRPr="00F40227" w14:paraId="5E593A61" w14:textId="77777777" w:rsidTr="00E63A4D">
        <w:tc>
          <w:tcPr>
            <w:tcW w:w="1134" w:type="dxa"/>
          </w:tcPr>
          <w:p w14:paraId="7BB12D59" w14:textId="77777777" w:rsidR="00C70EA6" w:rsidRPr="00B94F5A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4.7</w:t>
            </w:r>
          </w:p>
        </w:tc>
        <w:tc>
          <w:tcPr>
            <w:tcW w:w="7230" w:type="dxa"/>
            <w:vMerge/>
            <w:vAlign w:val="center"/>
          </w:tcPr>
          <w:p w14:paraId="5725BBD2" w14:textId="77777777" w:rsidR="00C70EA6" w:rsidRDefault="00C70EA6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5DA3574E" w14:textId="77777777" w:rsidR="00C70EA6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C70EA6" w:rsidRPr="00F40227" w14:paraId="4CFED8DD" w14:textId="77777777" w:rsidTr="00E63A4D">
        <w:tc>
          <w:tcPr>
            <w:tcW w:w="1134" w:type="dxa"/>
          </w:tcPr>
          <w:p w14:paraId="20217C6C" w14:textId="77777777" w:rsidR="00C70EA6" w:rsidRPr="00B94F5A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4.8</w:t>
            </w:r>
          </w:p>
        </w:tc>
        <w:tc>
          <w:tcPr>
            <w:tcW w:w="7230" w:type="dxa"/>
            <w:vMerge/>
            <w:vAlign w:val="center"/>
          </w:tcPr>
          <w:p w14:paraId="3FAF0544" w14:textId="77777777" w:rsidR="00C70EA6" w:rsidRDefault="00C70EA6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3869C6DD" w14:textId="77777777" w:rsidR="00C70EA6" w:rsidRDefault="00C70EA6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D2622F" w14:textId="77777777" w:rsidR="00C70EA6" w:rsidRPr="00A40FC7" w:rsidRDefault="00C70EA6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0D0DA55B" w14:textId="77777777" w:rsidR="00102B13" w:rsidRPr="00A40FC7" w:rsidRDefault="00102B13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Раздел 5. </w:t>
      </w:r>
      <w:r w:rsidRPr="00A40FC7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>Типовая структура верификационного окружения с применением ООП. Роли и взаимодействие компонентов. Step-by-step проектирование и применение.</w:t>
      </w: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 (2 часа).</w:t>
      </w:r>
    </w:p>
    <w:p w14:paraId="5F8D4655" w14:textId="77777777" w:rsidR="00102B13" w:rsidRPr="00A40FC7" w:rsidRDefault="00102B1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5.1. </w:t>
      </w:r>
      <w:r w:rsidR="006E3DAD" w:rsidRPr="00A40FC7">
        <w:rPr>
          <w:rFonts w:ascii="Times New Roman" w:hAnsi="Times New Roman"/>
          <w:sz w:val="24"/>
          <w:szCs w:val="24"/>
          <w:lang w:val="ru-RU"/>
        </w:rPr>
        <w:t>Разбор типовая структуры окружения, построенного на принципах ООП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49D02683" w14:textId="77777777" w:rsidR="00102B13" w:rsidRPr="00A40FC7" w:rsidRDefault="00102B1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5.2. </w:t>
      </w:r>
      <w:r w:rsidR="005B0903" w:rsidRPr="00A40FC7">
        <w:rPr>
          <w:rFonts w:ascii="Times New Roman" w:hAnsi="Times New Roman"/>
          <w:sz w:val="24"/>
          <w:szCs w:val="24"/>
        </w:rPr>
        <w:t>System</w:t>
      </w:r>
      <w:r w:rsidR="005B0903" w:rsidRPr="008053E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B0903" w:rsidRPr="00A40FC7">
        <w:rPr>
          <w:rFonts w:ascii="Times New Roman" w:hAnsi="Times New Roman"/>
          <w:sz w:val="24"/>
          <w:szCs w:val="24"/>
        </w:rPr>
        <w:t>Verilog</w:t>
      </w:r>
      <w:r w:rsidR="006E3DAD" w:rsidRPr="00A40FC7">
        <w:rPr>
          <w:rFonts w:ascii="Times New Roman" w:hAnsi="Times New Roman"/>
          <w:sz w:val="24"/>
          <w:szCs w:val="24"/>
          <w:lang w:val="ru-RU"/>
        </w:rPr>
        <w:t xml:space="preserve"> пакеты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  <w:r w:rsidR="006E3DAD" w:rsidRPr="00A40FC7">
        <w:rPr>
          <w:rFonts w:ascii="Times New Roman" w:hAnsi="Times New Roman"/>
          <w:sz w:val="24"/>
          <w:szCs w:val="24"/>
          <w:lang w:val="ru-RU"/>
        </w:rPr>
        <w:t xml:space="preserve"> Пакет тестового окружения.</w:t>
      </w:r>
    </w:p>
    <w:p w14:paraId="51623E30" w14:textId="77777777" w:rsidR="00102B13" w:rsidRPr="00A40FC7" w:rsidRDefault="00102B1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5.3. </w:t>
      </w:r>
      <w:r w:rsidR="006E3DAD" w:rsidRPr="00A40FC7">
        <w:rPr>
          <w:rFonts w:ascii="Times New Roman" w:hAnsi="Times New Roman"/>
          <w:sz w:val="24"/>
          <w:szCs w:val="24"/>
          <w:lang w:val="ru-RU"/>
        </w:rPr>
        <w:t>Проблема доступа к портам устройства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40F8A608" w14:textId="77777777" w:rsidR="00102B13" w:rsidRPr="00A40FC7" w:rsidRDefault="00102B1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5.4. </w:t>
      </w:r>
      <w:r w:rsidR="005B0903" w:rsidRPr="00A40FC7">
        <w:rPr>
          <w:rFonts w:ascii="Times New Roman" w:hAnsi="Times New Roman"/>
          <w:sz w:val="24"/>
          <w:szCs w:val="24"/>
        </w:rPr>
        <w:t>System</w:t>
      </w:r>
      <w:r w:rsidR="005B0903" w:rsidRPr="008053E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B0903" w:rsidRPr="00A40FC7">
        <w:rPr>
          <w:rFonts w:ascii="Times New Roman" w:hAnsi="Times New Roman"/>
          <w:sz w:val="24"/>
          <w:szCs w:val="24"/>
        </w:rPr>
        <w:t>Verilog</w:t>
      </w:r>
      <w:r w:rsidR="006E3DAD" w:rsidRPr="00A40FC7">
        <w:rPr>
          <w:rFonts w:ascii="Times New Roman" w:hAnsi="Times New Roman"/>
          <w:sz w:val="24"/>
          <w:szCs w:val="24"/>
          <w:lang w:val="ru-RU"/>
        </w:rPr>
        <w:t xml:space="preserve"> интерфейс и виртуальный интерфейс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1E065EA5" w14:textId="77777777" w:rsidR="00102B13" w:rsidRPr="00A40FC7" w:rsidRDefault="00102B1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5.5. </w:t>
      </w:r>
      <w:r w:rsidR="006E3DAD" w:rsidRPr="00A40FC7">
        <w:rPr>
          <w:rFonts w:ascii="Times New Roman" w:hAnsi="Times New Roman"/>
          <w:sz w:val="24"/>
          <w:szCs w:val="24"/>
          <w:lang w:val="ru-RU"/>
        </w:rPr>
        <w:t>Верификационное окружение и виртуальный интерфейс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75699C55" w14:textId="77777777" w:rsidR="00102B13" w:rsidRPr="00A40FC7" w:rsidRDefault="00102B1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lastRenderedPageBreak/>
        <w:t xml:space="preserve">Тема 5.6. </w:t>
      </w:r>
      <w:r w:rsidR="006E3DAD" w:rsidRPr="00A40FC7">
        <w:rPr>
          <w:rFonts w:ascii="Times New Roman" w:hAnsi="Times New Roman"/>
          <w:sz w:val="24"/>
          <w:szCs w:val="24"/>
          <w:lang w:val="ru-RU"/>
        </w:rPr>
        <w:t>Как ООП решает проблемы недостаточного уровня абстракции в верификации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6F9F5227" w14:textId="77777777" w:rsidR="00102B13" w:rsidRDefault="00102B13" w:rsidP="005B0903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14:paraId="4E1F83F3" w14:textId="77777777" w:rsidR="00102B13" w:rsidRDefault="00102B13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Перечень практических занятий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7284"/>
        <w:gridCol w:w="1275"/>
      </w:tblGrid>
      <w:tr w:rsidR="0092587D" w:rsidRPr="00A40FC7" w14:paraId="0612D7A7" w14:textId="77777777" w:rsidTr="005B0903">
        <w:tc>
          <w:tcPr>
            <w:tcW w:w="1080" w:type="dxa"/>
            <w:vAlign w:val="center"/>
          </w:tcPr>
          <w:p w14:paraId="2A15DCC4" w14:textId="77777777" w:rsidR="0092587D" w:rsidRPr="00C70EA6" w:rsidRDefault="0092587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Номер темы</w:t>
            </w:r>
          </w:p>
        </w:tc>
        <w:tc>
          <w:tcPr>
            <w:tcW w:w="7284" w:type="dxa"/>
            <w:vAlign w:val="center"/>
          </w:tcPr>
          <w:p w14:paraId="23C31CBA" w14:textId="77777777" w:rsidR="0092587D" w:rsidRPr="00C70EA6" w:rsidRDefault="0092587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Наименование практического занятия</w:t>
            </w:r>
          </w:p>
        </w:tc>
        <w:tc>
          <w:tcPr>
            <w:tcW w:w="1275" w:type="dxa"/>
            <w:vAlign w:val="center"/>
          </w:tcPr>
          <w:p w14:paraId="0F31D707" w14:textId="77777777" w:rsidR="0092587D" w:rsidRPr="00C70EA6" w:rsidRDefault="0092587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Кол-во часов</w:t>
            </w:r>
          </w:p>
        </w:tc>
      </w:tr>
      <w:tr w:rsidR="0092587D" w:rsidRPr="00A40FC7" w14:paraId="3891B4C9" w14:textId="77777777" w:rsidTr="005B0903">
        <w:trPr>
          <w:trHeight w:val="134"/>
        </w:trPr>
        <w:tc>
          <w:tcPr>
            <w:tcW w:w="1080" w:type="dxa"/>
          </w:tcPr>
          <w:p w14:paraId="1BE7C64F" w14:textId="77777777" w:rsidR="0092587D" w:rsidRPr="00C70EA6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5.1</w:t>
            </w:r>
            <w:r w:rsidRPr="00C70EA6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284" w:type="dxa"/>
            <w:vMerge w:val="restart"/>
            <w:vAlign w:val="center"/>
          </w:tcPr>
          <w:p w14:paraId="25AF97B9" w14:textId="77777777" w:rsidR="00E63A4D" w:rsidRDefault="0092587D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2587D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Типовая структура верификационного окружения с применением ООП. </w:t>
            </w:r>
          </w:p>
          <w:p w14:paraId="5C5C5192" w14:textId="77777777" w:rsidR="00E63A4D" w:rsidRDefault="0092587D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2587D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Роли и взаимодействие компонентов. </w:t>
            </w:r>
          </w:p>
          <w:p w14:paraId="5CB2452C" w14:textId="77777777" w:rsidR="0092587D" w:rsidRPr="0092587D" w:rsidRDefault="0092587D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2587D">
              <w:rPr>
                <w:rFonts w:ascii="Times New Roman" w:hAnsi="Times New Roman"/>
                <w:sz w:val="20"/>
                <w:szCs w:val="20"/>
                <w:lang w:val="ru-RU"/>
              </w:rPr>
              <w:t>Step-by-step проектирование и применение.</w:t>
            </w:r>
          </w:p>
        </w:tc>
        <w:tc>
          <w:tcPr>
            <w:tcW w:w="1275" w:type="dxa"/>
            <w:vMerge w:val="restart"/>
            <w:vAlign w:val="center"/>
          </w:tcPr>
          <w:p w14:paraId="3E14A1D8" w14:textId="77777777" w:rsidR="0092587D" w:rsidRPr="0092587D" w:rsidRDefault="0092587D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2587D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</w:tr>
      <w:tr w:rsidR="0092587D" w:rsidRPr="00A40FC7" w14:paraId="7A36399C" w14:textId="77777777" w:rsidTr="005B0903">
        <w:trPr>
          <w:trHeight w:val="133"/>
        </w:trPr>
        <w:tc>
          <w:tcPr>
            <w:tcW w:w="1080" w:type="dxa"/>
          </w:tcPr>
          <w:p w14:paraId="48D14A47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5.2</w:t>
            </w:r>
          </w:p>
        </w:tc>
        <w:tc>
          <w:tcPr>
            <w:tcW w:w="7284" w:type="dxa"/>
            <w:vMerge/>
          </w:tcPr>
          <w:p w14:paraId="201B55AB" w14:textId="77777777" w:rsidR="0092587D" w:rsidRPr="00B94F5A" w:rsidRDefault="0092587D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53B24CB9" w14:textId="77777777" w:rsidR="0092587D" w:rsidRPr="00B94F5A" w:rsidRDefault="0092587D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A40FC7" w14:paraId="4FDB946A" w14:textId="77777777" w:rsidTr="005B0903">
        <w:trPr>
          <w:trHeight w:val="133"/>
        </w:trPr>
        <w:tc>
          <w:tcPr>
            <w:tcW w:w="1080" w:type="dxa"/>
          </w:tcPr>
          <w:p w14:paraId="0D4CFECD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5.3</w:t>
            </w:r>
          </w:p>
        </w:tc>
        <w:tc>
          <w:tcPr>
            <w:tcW w:w="7284" w:type="dxa"/>
            <w:vMerge/>
          </w:tcPr>
          <w:p w14:paraId="5DD7ABF4" w14:textId="77777777" w:rsidR="0092587D" w:rsidRPr="00B94F5A" w:rsidRDefault="0092587D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35EC934C" w14:textId="77777777" w:rsidR="0092587D" w:rsidRPr="00B94F5A" w:rsidRDefault="0092587D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A40FC7" w14:paraId="373BCCC5" w14:textId="77777777" w:rsidTr="005B0903">
        <w:trPr>
          <w:trHeight w:val="133"/>
        </w:trPr>
        <w:tc>
          <w:tcPr>
            <w:tcW w:w="1080" w:type="dxa"/>
          </w:tcPr>
          <w:p w14:paraId="35D97D20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5.4</w:t>
            </w:r>
          </w:p>
        </w:tc>
        <w:tc>
          <w:tcPr>
            <w:tcW w:w="7284" w:type="dxa"/>
            <w:vMerge/>
          </w:tcPr>
          <w:p w14:paraId="73A20D90" w14:textId="77777777" w:rsidR="0092587D" w:rsidRPr="00B94F5A" w:rsidRDefault="0092587D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2AEF3E75" w14:textId="77777777" w:rsidR="0092587D" w:rsidRPr="00B94F5A" w:rsidRDefault="0092587D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B94F5A" w14:paraId="4282CEC0" w14:textId="77777777" w:rsidTr="005B0903">
        <w:trPr>
          <w:trHeight w:val="133"/>
        </w:trPr>
        <w:tc>
          <w:tcPr>
            <w:tcW w:w="1080" w:type="dxa"/>
          </w:tcPr>
          <w:p w14:paraId="0C2B793C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5.5</w:t>
            </w:r>
          </w:p>
        </w:tc>
        <w:tc>
          <w:tcPr>
            <w:tcW w:w="7284" w:type="dxa"/>
            <w:vMerge/>
          </w:tcPr>
          <w:p w14:paraId="7AD6BA33" w14:textId="77777777" w:rsidR="0092587D" w:rsidRPr="00B94F5A" w:rsidRDefault="0092587D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1AB23AB4" w14:textId="77777777" w:rsidR="0092587D" w:rsidRPr="00B94F5A" w:rsidRDefault="0092587D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B94F5A" w14:paraId="1FCFCE2B" w14:textId="77777777" w:rsidTr="005B0903">
        <w:trPr>
          <w:trHeight w:val="133"/>
        </w:trPr>
        <w:tc>
          <w:tcPr>
            <w:tcW w:w="1080" w:type="dxa"/>
          </w:tcPr>
          <w:p w14:paraId="2F4280E8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5.6</w:t>
            </w:r>
          </w:p>
        </w:tc>
        <w:tc>
          <w:tcPr>
            <w:tcW w:w="7284" w:type="dxa"/>
            <w:vMerge/>
          </w:tcPr>
          <w:p w14:paraId="25580000" w14:textId="77777777" w:rsidR="0092587D" w:rsidRPr="00B94F5A" w:rsidRDefault="0092587D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3C04D0EC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022518B3" w14:textId="77777777" w:rsidR="0092587D" w:rsidRPr="00A40FC7" w:rsidRDefault="0092587D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64312CAB" w14:textId="77777777" w:rsidR="0092587D" w:rsidRPr="004432CA" w:rsidRDefault="0092587D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432CA">
        <w:rPr>
          <w:rFonts w:ascii="Times New Roman" w:hAnsi="Times New Roman"/>
          <w:b/>
          <w:sz w:val="24"/>
          <w:szCs w:val="24"/>
          <w:lang w:val="ru-RU"/>
        </w:rPr>
        <w:t>Самостоятельная работа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7374"/>
        <w:gridCol w:w="1104"/>
      </w:tblGrid>
      <w:tr w:rsidR="0092587D" w:rsidRPr="00E775BB" w14:paraId="7A36FFB3" w14:textId="77777777" w:rsidTr="005B0903">
        <w:tc>
          <w:tcPr>
            <w:tcW w:w="990" w:type="dxa"/>
            <w:vAlign w:val="center"/>
          </w:tcPr>
          <w:p w14:paraId="4D8B8B51" w14:textId="77777777" w:rsidR="0092587D" w:rsidRPr="00F40227" w:rsidRDefault="0092587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Номер темы</w:t>
            </w:r>
          </w:p>
        </w:tc>
        <w:tc>
          <w:tcPr>
            <w:tcW w:w="7374" w:type="dxa"/>
            <w:vAlign w:val="center"/>
          </w:tcPr>
          <w:p w14:paraId="7D6C822E" w14:textId="77777777" w:rsidR="0092587D" w:rsidRPr="00F40227" w:rsidRDefault="0092587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Вид самостоятельной работы</w:t>
            </w:r>
          </w:p>
        </w:tc>
        <w:tc>
          <w:tcPr>
            <w:tcW w:w="1104" w:type="dxa"/>
            <w:vAlign w:val="center"/>
          </w:tcPr>
          <w:p w14:paraId="46CB2428" w14:textId="77777777" w:rsidR="0092587D" w:rsidRPr="00F40227" w:rsidRDefault="0092587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Кол-во часов</w:t>
            </w:r>
          </w:p>
        </w:tc>
      </w:tr>
      <w:tr w:rsidR="008053E9" w:rsidRPr="00F40227" w14:paraId="51BE8E75" w14:textId="77777777" w:rsidTr="005B0903">
        <w:tc>
          <w:tcPr>
            <w:tcW w:w="990" w:type="dxa"/>
          </w:tcPr>
          <w:p w14:paraId="2AFC68D2" w14:textId="77777777" w:rsidR="008053E9" w:rsidRPr="00C70EA6" w:rsidRDefault="008053E9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5.1</w:t>
            </w:r>
            <w:r w:rsidRPr="00C70EA6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74" w:type="dxa"/>
            <w:vMerge w:val="restart"/>
            <w:vAlign w:val="center"/>
          </w:tcPr>
          <w:p w14:paraId="304DFE42" w14:textId="077DF3D3" w:rsidR="008053E9" w:rsidRPr="0092587D" w:rsidRDefault="008053E9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Изучение дополнительной литературы для подготовки к практическим занятиям</w:t>
            </w:r>
            <w:r w:rsidRPr="008053E9">
              <w:rPr>
                <w:rFonts w:ascii="Times New Roman" w:hAnsi="Times New Roman"/>
                <w:sz w:val="20"/>
                <w:szCs w:val="20"/>
                <w:lang w:val="ru-RU"/>
              </w:rPr>
              <w:t>,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прохождение теоретических тестов, выполнение домашнего задания.</w:t>
            </w:r>
          </w:p>
        </w:tc>
        <w:tc>
          <w:tcPr>
            <w:tcW w:w="1104" w:type="dxa"/>
            <w:vMerge w:val="restart"/>
            <w:vAlign w:val="center"/>
          </w:tcPr>
          <w:p w14:paraId="3B1FE5C5" w14:textId="3815AA82" w:rsidR="008053E9" w:rsidRPr="0092587D" w:rsidRDefault="008053E9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</w:tr>
      <w:tr w:rsidR="0092587D" w:rsidRPr="00F40227" w14:paraId="5DAC2C02" w14:textId="77777777" w:rsidTr="005B0903">
        <w:tc>
          <w:tcPr>
            <w:tcW w:w="990" w:type="dxa"/>
          </w:tcPr>
          <w:p w14:paraId="166BFAD2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5.2</w:t>
            </w:r>
          </w:p>
        </w:tc>
        <w:tc>
          <w:tcPr>
            <w:tcW w:w="7374" w:type="dxa"/>
            <w:vMerge/>
            <w:vAlign w:val="center"/>
          </w:tcPr>
          <w:p w14:paraId="4781F55F" w14:textId="77777777" w:rsidR="0092587D" w:rsidRDefault="0092587D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Merge/>
            <w:vAlign w:val="center"/>
          </w:tcPr>
          <w:p w14:paraId="5FAF285C" w14:textId="77777777" w:rsidR="0092587D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F40227" w14:paraId="7373FF16" w14:textId="77777777" w:rsidTr="005B0903">
        <w:tc>
          <w:tcPr>
            <w:tcW w:w="990" w:type="dxa"/>
          </w:tcPr>
          <w:p w14:paraId="312139B8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5.3</w:t>
            </w:r>
          </w:p>
        </w:tc>
        <w:tc>
          <w:tcPr>
            <w:tcW w:w="7374" w:type="dxa"/>
            <w:vMerge/>
            <w:vAlign w:val="center"/>
          </w:tcPr>
          <w:p w14:paraId="62B01E62" w14:textId="77777777" w:rsidR="0092587D" w:rsidRDefault="0092587D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Merge/>
            <w:vAlign w:val="center"/>
          </w:tcPr>
          <w:p w14:paraId="198A8DF0" w14:textId="77777777" w:rsidR="0092587D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F40227" w14:paraId="36BE7B8A" w14:textId="77777777" w:rsidTr="005B0903">
        <w:tc>
          <w:tcPr>
            <w:tcW w:w="990" w:type="dxa"/>
          </w:tcPr>
          <w:p w14:paraId="440DD319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5.4</w:t>
            </w:r>
          </w:p>
        </w:tc>
        <w:tc>
          <w:tcPr>
            <w:tcW w:w="7374" w:type="dxa"/>
            <w:vMerge/>
            <w:vAlign w:val="center"/>
          </w:tcPr>
          <w:p w14:paraId="61683355" w14:textId="77777777" w:rsidR="0092587D" w:rsidRDefault="0092587D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Merge/>
            <w:vAlign w:val="center"/>
          </w:tcPr>
          <w:p w14:paraId="75862821" w14:textId="77777777" w:rsidR="0092587D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F40227" w14:paraId="663B3C8B" w14:textId="77777777" w:rsidTr="005B0903">
        <w:tc>
          <w:tcPr>
            <w:tcW w:w="990" w:type="dxa"/>
          </w:tcPr>
          <w:p w14:paraId="44963938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5.5</w:t>
            </w:r>
          </w:p>
        </w:tc>
        <w:tc>
          <w:tcPr>
            <w:tcW w:w="7374" w:type="dxa"/>
            <w:vMerge/>
            <w:vAlign w:val="center"/>
          </w:tcPr>
          <w:p w14:paraId="521DFC40" w14:textId="77777777" w:rsidR="0092587D" w:rsidRDefault="0092587D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Merge/>
            <w:vAlign w:val="center"/>
          </w:tcPr>
          <w:p w14:paraId="6362F419" w14:textId="77777777" w:rsidR="0092587D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F40227" w14:paraId="7E8FCA85" w14:textId="77777777" w:rsidTr="005B0903">
        <w:tc>
          <w:tcPr>
            <w:tcW w:w="990" w:type="dxa"/>
          </w:tcPr>
          <w:p w14:paraId="098E9C0E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5.6</w:t>
            </w:r>
          </w:p>
        </w:tc>
        <w:tc>
          <w:tcPr>
            <w:tcW w:w="7374" w:type="dxa"/>
            <w:vMerge/>
            <w:vAlign w:val="center"/>
          </w:tcPr>
          <w:p w14:paraId="3F058CB8" w14:textId="77777777" w:rsidR="0092587D" w:rsidRDefault="0092587D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Merge/>
            <w:vAlign w:val="center"/>
          </w:tcPr>
          <w:p w14:paraId="52F43B32" w14:textId="77777777" w:rsidR="0092587D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D595CF4" w14:textId="77777777" w:rsidR="00102B13" w:rsidRPr="00A40FC7" w:rsidRDefault="00102B13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184FFA99" w14:textId="77777777" w:rsidR="00EE1118" w:rsidRPr="00A40FC7" w:rsidRDefault="00EE1118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Раздел 6. </w:t>
      </w:r>
      <w:r w:rsidR="001D2D83" w:rsidRPr="00A40FC7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 xml:space="preserve">Условия завершения процесса верификации. Функциональное покрытие. Введение в модель </w:t>
      </w:r>
      <w:r w:rsidR="00E63A4D" w:rsidRPr="00A40FC7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>функционального</w:t>
      </w:r>
      <w:r w:rsidR="001D2D83" w:rsidRPr="00A40FC7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 xml:space="preserve"> покрытия </w:t>
      </w:r>
      <w:r w:rsidR="00E63A4D" w:rsidRPr="00A40FC7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>System Verilog</w:t>
      </w:r>
      <w:r w:rsidR="001D2D83" w:rsidRPr="00A40FC7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 xml:space="preserve">, ее создание и применение. </w:t>
      </w:r>
      <w:r w:rsidRPr="00A40FC7">
        <w:rPr>
          <w:rFonts w:ascii="Times New Roman" w:hAnsi="Times New Roman"/>
          <w:b/>
          <w:sz w:val="24"/>
          <w:szCs w:val="24"/>
          <w:lang w:val="ru-RU"/>
        </w:rPr>
        <w:t>(2 часа).</w:t>
      </w:r>
    </w:p>
    <w:p w14:paraId="4F4D8018" w14:textId="77777777" w:rsidR="006E3DAD" w:rsidRPr="008053E9" w:rsidRDefault="006E3DAD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</w:t>
      </w:r>
      <w:r w:rsidRPr="008053E9">
        <w:rPr>
          <w:rFonts w:ascii="Times New Roman" w:hAnsi="Times New Roman"/>
          <w:sz w:val="24"/>
          <w:szCs w:val="24"/>
          <w:lang w:val="ru-RU"/>
        </w:rPr>
        <w:t xml:space="preserve"> 6.1. </w:t>
      </w:r>
      <w:r w:rsidRPr="00A40FC7">
        <w:rPr>
          <w:rFonts w:ascii="Times New Roman" w:hAnsi="Times New Roman"/>
          <w:sz w:val="24"/>
          <w:szCs w:val="24"/>
        </w:rPr>
        <w:t>Constrained</w:t>
      </w:r>
      <w:r w:rsidRPr="008053E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>random</w:t>
      </w:r>
      <w:r w:rsidRPr="008053E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>test</w:t>
      </w:r>
      <w:r w:rsidRPr="008053E9">
        <w:rPr>
          <w:rFonts w:ascii="Times New Roman" w:hAnsi="Times New Roman"/>
          <w:sz w:val="24"/>
          <w:szCs w:val="24"/>
          <w:lang w:val="ru-RU"/>
        </w:rPr>
        <w:t>.</w:t>
      </w:r>
    </w:p>
    <w:p w14:paraId="6B38019E" w14:textId="77777777" w:rsidR="00EE1118" w:rsidRPr="00A40FC7" w:rsidRDefault="006E3DAD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</w:t>
      </w:r>
      <w:r w:rsidRPr="008053E9">
        <w:rPr>
          <w:rFonts w:ascii="Times New Roman" w:hAnsi="Times New Roman"/>
          <w:sz w:val="24"/>
          <w:szCs w:val="24"/>
          <w:lang w:val="ru-RU"/>
        </w:rPr>
        <w:t xml:space="preserve"> 6.2</w:t>
      </w:r>
      <w:r w:rsidR="00EE1118" w:rsidRPr="008053E9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EE1118" w:rsidRPr="00A40FC7">
        <w:rPr>
          <w:rFonts w:ascii="Times New Roman" w:hAnsi="Times New Roman"/>
          <w:sz w:val="24"/>
          <w:szCs w:val="24"/>
          <w:lang w:val="ru-RU"/>
        </w:rPr>
        <w:t>Условия  завершения процесса верификации.</w:t>
      </w:r>
    </w:p>
    <w:p w14:paraId="5EA2EFA0" w14:textId="77777777" w:rsidR="00EE1118" w:rsidRPr="00A40FC7" w:rsidRDefault="006E3DAD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6.3</w:t>
      </w:r>
      <w:r w:rsidR="00EE1118" w:rsidRPr="00A40FC7">
        <w:rPr>
          <w:rFonts w:ascii="Times New Roman" w:hAnsi="Times New Roman"/>
          <w:sz w:val="24"/>
          <w:szCs w:val="24"/>
          <w:lang w:val="ru-RU"/>
        </w:rPr>
        <w:t>. Введение в функциональное покрытие.</w:t>
      </w:r>
    </w:p>
    <w:p w14:paraId="2BCFB640" w14:textId="77777777" w:rsidR="006E3DAD" w:rsidRPr="00A40FC7" w:rsidRDefault="006E3DAD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6.4. Место функционального покрытия в типовой структуре тестового окружения.</w:t>
      </w:r>
    </w:p>
    <w:p w14:paraId="5A8F8905" w14:textId="77777777" w:rsidR="00EE1118" w:rsidRPr="00A40FC7" w:rsidRDefault="00EE1118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6.</w:t>
      </w:r>
      <w:r w:rsidR="006E3DAD" w:rsidRPr="00A40FC7">
        <w:rPr>
          <w:rFonts w:ascii="Times New Roman" w:hAnsi="Times New Roman"/>
          <w:sz w:val="24"/>
          <w:szCs w:val="24"/>
          <w:lang w:val="ru-RU"/>
        </w:rPr>
        <w:t>5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972E30" w:rsidRPr="00A40FC7">
        <w:rPr>
          <w:rFonts w:ascii="Times New Roman" w:hAnsi="Times New Roman"/>
          <w:sz w:val="24"/>
          <w:szCs w:val="24"/>
          <w:lang w:val="ru-RU"/>
        </w:rPr>
        <w:t xml:space="preserve">Конструкции </w:t>
      </w:r>
      <w:r w:rsidR="00E63A4D" w:rsidRPr="00A40FC7">
        <w:rPr>
          <w:rFonts w:ascii="Times New Roman" w:hAnsi="Times New Roman"/>
          <w:sz w:val="24"/>
          <w:szCs w:val="24"/>
        </w:rPr>
        <w:t>System</w:t>
      </w:r>
      <w:r w:rsidR="00E63A4D" w:rsidRPr="005B090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E63A4D" w:rsidRPr="00A40FC7">
        <w:rPr>
          <w:rFonts w:ascii="Times New Roman" w:hAnsi="Times New Roman"/>
          <w:sz w:val="24"/>
          <w:szCs w:val="24"/>
        </w:rPr>
        <w:t>Verilog</w:t>
      </w:r>
      <w:r w:rsidR="00972E30" w:rsidRPr="00A40FC7">
        <w:rPr>
          <w:rFonts w:ascii="Times New Roman" w:hAnsi="Times New Roman"/>
          <w:sz w:val="24"/>
          <w:szCs w:val="24"/>
          <w:lang w:val="ru-RU"/>
        </w:rPr>
        <w:t xml:space="preserve"> для сбора функционального покрытия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4F886181" w14:textId="77777777" w:rsidR="00EE1118" w:rsidRPr="00A40FC7" w:rsidRDefault="006E3DAD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6.6</w:t>
      </w:r>
      <w:r w:rsidR="00EE1118" w:rsidRPr="00A40FC7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1D2D83" w:rsidRPr="00A40FC7">
        <w:rPr>
          <w:rFonts w:ascii="Times New Roman" w:hAnsi="Times New Roman"/>
          <w:sz w:val="24"/>
          <w:szCs w:val="24"/>
          <w:lang w:val="ru-RU"/>
        </w:rPr>
        <w:t>Исключение, объединение и ограничение разделов покрытия</w:t>
      </w:r>
      <w:r w:rsidR="00EE1118"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3E115FCA" w14:textId="77777777" w:rsidR="00EE1118" w:rsidRPr="00A40FC7" w:rsidRDefault="006E3DAD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6.7</w:t>
      </w:r>
      <w:r w:rsidR="00EE1118" w:rsidRPr="00A40FC7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1D2D83" w:rsidRPr="00A40FC7">
        <w:rPr>
          <w:rFonts w:ascii="Times New Roman" w:hAnsi="Times New Roman"/>
          <w:sz w:val="24"/>
          <w:szCs w:val="24"/>
          <w:lang w:val="ru-RU"/>
        </w:rPr>
        <w:t>Опции</w:t>
      </w:r>
      <w:r w:rsidR="00F82931" w:rsidRPr="00A40FC7">
        <w:rPr>
          <w:rFonts w:ascii="Times New Roman" w:hAnsi="Times New Roman"/>
          <w:sz w:val="24"/>
          <w:szCs w:val="24"/>
          <w:lang w:val="ru-RU"/>
        </w:rPr>
        <w:t xml:space="preserve"> и методы</w:t>
      </w:r>
      <w:r w:rsidR="001D2D83" w:rsidRPr="00A40FC7">
        <w:rPr>
          <w:rFonts w:ascii="Times New Roman" w:hAnsi="Times New Roman"/>
          <w:sz w:val="24"/>
          <w:szCs w:val="24"/>
          <w:lang w:val="ru-RU"/>
        </w:rPr>
        <w:t xml:space="preserve"> покрытия, сбор покрытия вне области видимости</w:t>
      </w:r>
      <w:r w:rsidR="00EE1118"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3B949EA0" w14:textId="77777777" w:rsidR="0092587D" w:rsidRDefault="0092587D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F963C96" w14:textId="77777777" w:rsidR="0092587D" w:rsidRDefault="0092587D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Перечень практических занятий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7284"/>
        <w:gridCol w:w="1275"/>
      </w:tblGrid>
      <w:tr w:rsidR="0092587D" w:rsidRPr="00A40FC7" w14:paraId="55A97444" w14:textId="77777777" w:rsidTr="005B0903">
        <w:tc>
          <w:tcPr>
            <w:tcW w:w="1080" w:type="dxa"/>
            <w:vAlign w:val="center"/>
          </w:tcPr>
          <w:p w14:paraId="519F25E0" w14:textId="77777777" w:rsidR="0092587D" w:rsidRPr="00C70EA6" w:rsidRDefault="0092587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Номер темы</w:t>
            </w:r>
          </w:p>
        </w:tc>
        <w:tc>
          <w:tcPr>
            <w:tcW w:w="7284" w:type="dxa"/>
            <w:vAlign w:val="center"/>
          </w:tcPr>
          <w:p w14:paraId="617CE4FB" w14:textId="77777777" w:rsidR="0092587D" w:rsidRPr="00C70EA6" w:rsidRDefault="0092587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Наименование практического занятия</w:t>
            </w:r>
          </w:p>
        </w:tc>
        <w:tc>
          <w:tcPr>
            <w:tcW w:w="1275" w:type="dxa"/>
            <w:vAlign w:val="center"/>
          </w:tcPr>
          <w:p w14:paraId="0F694C86" w14:textId="77777777" w:rsidR="0092587D" w:rsidRPr="00C70EA6" w:rsidRDefault="0092587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Кол-во часов</w:t>
            </w:r>
          </w:p>
        </w:tc>
      </w:tr>
      <w:tr w:rsidR="0092587D" w:rsidRPr="00A40FC7" w14:paraId="71F3B15B" w14:textId="77777777" w:rsidTr="005B0903">
        <w:trPr>
          <w:trHeight w:val="134"/>
        </w:trPr>
        <w:tc>
          <w:tcPr>
            <w:tcW w:w="1080" w:type="dxa"/>
          </w:tcPr>
          <w:p w14:paraId="60DE2865" w14:textId="77777777" w:rsidR="0092587D" w:rsidRPr="00C70EA6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  <w:r w:rsidR="0092587D">
              <w:rPr>
                <w:rFonts w:ascii="Times New Roman" w:hAnsi="Times New Roman"/>
                <w:sz w:val="20"/>
                <w:szCs w:val="20"/>
                <w:lang w:val="ru-RU"/>
              </w:rPr>
              <w:t>.1</w:t>
            </w:r>
            <w:r w:rsidR="0092587D" w:rsidRPr="00C70EA6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284" w:type="dxa"/>
            <w:vMerge w:val="restart"/>
            <w:vAlign w:val="center"/>
          </w:tcPr>
          <w:p w14:paraId="45C0A6C6" w14:textId="77777777" w:rsidR="001B3767" w:rsidRDefault="0012052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12052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Условия завершения процесса верификации. </w:t>
            </w:r>
          </w:p>
          <w:p w14:paraId="0ACACBFB" w14:textId="77777777" w:rsidR="001B3767" w:rsidRDefault="0012052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12052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Функциональное покрытие. </w:t>
            </w:r>
          </w:p>
          <w:p w14:paraId="21000BB1" w14:textId="77777777" w:rsidR="0092587D" w:rsidRPr="00120522" w:rsidRDefault="0012052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12052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Введение в модель функционального покрытия </w:t>
            </w:r>
            <w:r w:rsidR="001B3767" w:rsidRPr="00120522">
              <w:rPr>
                <w:rFonts w:ascii="Times New Roman" w:hAnsi="Times New Roman"/>
                <w:sz w:val="20"/>
                <w:szCs w:val="20"/>
                <w:lang w:val="ru-RU"/>
              </w:rPr>
              <w:t>System Verilog</w:t>
            </w:r>
            <w:r w:rsidRPr="00120522">
              <w:rPr>
                <w:rFonts w:ascii="Times New Roman" w:hAnsi="Times New Roman"/>
                <w:sz w:val="20"/>
                <w:szCs w:val="20"/>
                <w:lang w:val="ru-RU"/>
              </w:rPr>
              <w:t>, ее создание и применение.</w:t>
            </w:r>
          </w:p>
        </w:tc>
        <w:tc>
          <w:tcPr>
            <w:tcW w:w="1275" w:type="dxa"/>
            <w:vMerge w:val="restart"/>
            <w:vAlign w:val="center"/>
          </w:tcPr>
          <w:p w14:paraId="19CD3EEC" w14:textId="77777777" w:rsidR="0092587D" w:rsidRPr="00C70EA6" w:rsidRDefault="0092587D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</w:tr>
      <w:tr w:rsidR="0092587D" w:rsidRPr="00A40FC7" w14:paraId="33558174" w14:textId="77777777" w:rsidTr="005B0903">
        <w:trPr>
          <w:trHeight w:val="133"/>
        </w:trPr>
        <w:tc>
          <w:tcPr>
            <w:tcW w:w="1080" w:type="dxa"/>
          </w:tcPr>
          <w:p w14:paraId="2CE7F728" w14:textId="77777777" w:rsidR="0092587D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  <w:r w:rsidR="0092587D">
              <w:rPr>
                <w:rFonts w:ascii="Times New Roman" w:hAnsi="Times New Roman"/>
                <w:sz w:val="20"/>
                <w:szCs w:val="20"/>
                <w:lang w:val="ru-RU"/>
              </w:rPr>
              <w:t>.2</w:t>
            </w:r>
          </w:p>
        </w:tc>
        <w:tc>
          <w:tcPr>
            <w:tcW w:w="7284" w:type="dxa"/>
            <w:vMerge/>
          </w:tcPr>
          <w:p w14:paraId="5A018030" w14:textId="77777777" w:rsidR="0092587D" w:rsidRPr="00B94F5A" w:rsidRDefault="0092587D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069F964B" w14:textId="77777777" w:rsidR="0092587D" w:rsidRPr="00B94F5A" w:rsidRDefault="0092587D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A40FC7" w14:paraId="6D5554DA" w14:textId="77777777" w:rsidTr="005B0903">
        <w:trPr>
          <w:trHeight w:val="133"/>
        </w:trPr>
        <w:tc>
          <w:tcPr>
            <w:tcW w:w="1080" w:type="dxa"/>
          </w:tcPr>
          <w:p w14:paraId="7254208B" w14:textId="77777777" w:rsidR="0092587D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  <w:r w:rsidR="0092587D">
              <w:rPr>
                <w:rFonts w:ascii="Times New Roman" w:hAnsi="Times New Roman"/>
                <w:sz w:val="20"/>
                <w:szCs w:val="20"/>
                <w:lang w:val="ru-RU"/>
              </w:rPr>
              <w:t>.3</w:t>
            </w:r>
          </w:p>
        </w:tc>
        <w:tc>
          <w:tcPr>
            <w:tcW w:w="7284" w:type="dxa"/>
            <w:vMerge/>
          </w:tcPr>
          <w:p w14:paraId="207179CC" w14:textId="77777777" w:rsidR="0092587D" w:rsidRPr="00B94F5A" w:rsidRDefault="0092587D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3C5A3FFB" w14:textId="77777777" w:rsidR="0092587D" w:rsidRPr="00B94F5A" w:rsidRDefault="0092587D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A40FC7" w14:paraId="32EA74E6" w14:textId="77777777" w:rsidTr="005B0903">
        <w:trPr>
          <w:trHeight w:val="133"/>
        </w:trPr>
        <w:tc>
          <w:tcPr>
            <w:tcW w:w="1080" w:type="dxa"/>
          </w:tcPr>
          <w:p w14:paraId="7DA512C6" w14:textId="77777777" w:rsidR="0092587D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  <w:r w:rsidR="0092587D">
              <w:rPr>
                <w:rFonts w:ascii="Times New Roman" w:hAnsi="Times New Roman"/>
                <w:sz w:val="20"/>
                <w:szCs w:val="20"/>
                <w:lang w:val="ru-RU"/>
              </w:rPr>
              <w:t>.4</w:t>
            </w:r>
          </w:p>
        </w:tc>
        <w:tc>
          <w:tcPr>
            <w:tcW w:w="7284" w:type="dxa"/>
            <w:vMerge/>
          </w:tcPr>
          <w:p w14:paraId="40CE1F34" w14:textId="77777777" w:rsidR="0092587D" w:rsidRPr="00B94F5A" w:rsidRDefault="0092587D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3E8FEFAC" w14:textId="77777777" w:rsidR="0092587D" w:rsidRPr="00B94F5A" w:rsidRDefault="0092587D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B94F5A" w14:paraId="6D348535" w14:textId="77777777" w:rsidTr="005B0903">
        <w:trPr>
          <w:trHeight w:val="133"/>
        </w:trPr>
        <w:tc>
          <w:tcPr>
            <w:tcW w:w="1080" w:type="dxa"/>
          </w:tcPr>
          <w:p w14:paraId="6793661B" w14:textId="77777777" w:rsidR="0092587D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  <w:r w:rsidR="0092587D">
              <w:rPr>
                <w:rFonts w:ascii="Times New Roman" w:hAnsi="Times New Roman"/>
                <w:sz w:val="20"/>
                <w:szCs w:val="20"/>
                <w:lang w:val="ru-RU"/>
              </w:rPr>
              <w:t>.5</w:t>
            </w:r>
          </w:p>
        </w:tc>
        <w:tc>
          <w:tcPr>
            <w:tcW w:w="7284" w:type="dxa"/>
            <w:vMerge/>
          </w:tcPr>
          <w:p w14:paraId="1CC10FC0" w14:textId="77777777" w:rsidR="0092587D" w:rsidRPr="00B94F5A" w:rsidRDefault="0092587D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3585E87B" w14:textId="77777777" w:rsidR="0092587D" w:rsidRPr="00B94F5A" w:rsidRDefault="0092587D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B94F5A" w14:paraId="578B9744" w14:textId="77777777" w:rsidTr="005B0903">
        <w:trPr>
          <w:trHeight w:val="133"/>
        </w:trPr>
        <w:tc>
          <w:tcPr>
            <w:tcW w:w="1080" w:type="dxa"/>
          </w:tcPr>
          <w:p w14:paraId="12E729E2" w14:textId="77777777" w:rsidR="0092587D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  <w:r w:rsidR="0092587D">
              <w:rPr>
                <w:rFonts w:ascii="Times New Roman" w:hAnsi="Times New Roman"/>
                <w:sz w:val="20"/>
                <w:szCs w:val="20"/>
                <w:lang w:val="ru-RU"/>
              </w:rPr>
              <w:t>.6</w:t>
            </w:r>
          </w:p>
        </w:tc>
        <w:tc>
          <w:tcPr>
            <w:tcW w:w="7284" w:type="dxa"/>
            <w:vMerge/>
          </w:tcPr>
          <w:p w14:paraId="493E7EAB" w14:textId="77777777" w:rsidR="0092587D" w:rsidRPr="00B94F5A" w:rsidRDefault="0092587D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7D8E4F78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B94F5A" w14:paraId="0E363D96" w14:textId="77777777" w:rsidTr="005B0903">
        <w:trPr>
          <w:trHeight w:val="133"/>
        </w:trPr>
        <w:tc>
          <w:tcPr>
            <w:tcW w:w="1080" w:type="dxa"/>
          </w:tcPr>
          <w:p w14:paraId="21370277" w14:textId="77777777" w:rsidR="0092587D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  <w:r w:rsidR="0092587D">
              <w:rPr>
                <w:rFonts w:ascii="Times New Roman" w:hAnsi="Times New Roman"/>
                <w:sz w:val="20"/>
                <w:szCs w:val="20"/>
                <w:lang w:val="ru-RU"/>
              </w:rPr>
              <w:t>.7</w:t>
            </w:r>
          </w:p>
        </w:tc>
        <w:tc>
          <w:tcPr>
            <w:tcW w:w="7284" w:type="dxa"/>
            <w:vMerge/>
          </w:tcPr>
          <w:p w14:paraId="5666653F" w14:textId="77777777" w:rsidR="0092587D" w:rsidRPr="00B94F5A" w:rsidRDefault="0092587D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31470FCF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51E55E9C" w14:textId="77777777" w:rsidR="0092587D" w:rsidRDefault="0092587D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69F21A78" w14:textId="77777777" w:rsidR="00A50392" w:rsidRDefault="00A50392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07EE6AE1" w14:textId="77777777" w:rsidR="00A50392" w:rsidRDefault="00A50392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6086E1D3" w14:textId="77777777" w:rsidR="00A50392" w:rsidRPr="00A40FC7" w:rsidRDefault="00A50392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676B6C93" w14:textId="77777777" w:rsidR="0092587D" w:rsidRPr="004432CA" w:rsidRDefault="0092587D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432CA">
        <w:rPr>
          <w:rFonts w:ascii="Times New Roman" w:hAnsi="Times New Roman"/>
          <w:b/>
          <w:sz w:val="24"/>
          <w:szCs w:val="24"/>
          <w:lang w:val="ru-RU"/>
        </w:rPr>
        <w:lastRenderedPageBreak/>
        <w:t>Самостоятельная работа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230"/>
        <w:gridCol w:w="1275"/>
      </w:tblGrid>
      <w:tr w:rsidR="0092587D" w:rsidRPr="00E775BB" w14:paraId="07DA410F" w14:textId="77777777" w:rsidTr="00120522">
        <w:tc>
          <w:tcPr>
            <w:tcW w:w="1134" w:type="dxa"/>
            <w:vAlign w:val="center"/>
          </w:tcPr>
          <w:p w14:paraId="1F311E71" w14:textId="77777777" w:rsidR="0092587D" w:rsidRPr="00F40227" w:rsidRDefault="0092587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Номер темы</w:t>
            </w:r>
          </w:p>
        </w:tc>
        <w:tc>
          <w:tcPr>
            <w:tcW w:w="7230" w:type="dxa"/>
            <w:vAlign w:val="center"/>
          </w:tcPr>
          <w:p w14:paraId="3A69A320" w14:textId="77777777" w:rsidR="0092587D" w:rsidRPr="00F40227" w:rsidRDefault="0092587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Вид самостоятельной работы</w:t>
            </w:r>
          </w:p>
        </w:tc>
        <w:tc>
          <w:tcPr>
            <w:tcW w:w="1275" w:type="dxa"/>
            <w:vAlign w:val="center"/>
          </w:tcPr>
          <w:p w14:paraId="01A3E6CF" w14:textId="77777777" w:rsidR="0092587D" w:rsidRPr="00F40227" w:rsidRDefault="0092587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Кол-во часов</w:t>
            </w:r>
          </w:p>
        </w:tc>
      </w:tr>
      <w:tr w:rsidR="008053E9" w:rsidRPr="00F40227" w14:paraId="6E2F928A" w14:textId="77777777" w:rsidTr="00120522">
        <w:tc>
          <w:tcPr>
            <w:tcW w:w="1134" w:type="dxa"/>
          </w:tcPr>
          <w:p w14:paraId="5AFE9638" w14:textId="77777777" w:rsidR="008053E9" w:rsidRPr="00C70EA6" w:rsidRDefault="008053E9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6.1</w:t>
            </w:r>
            <w:r w:rsidRPr="00C70EA6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230" w:type="dxa"/>
            <w:vMerge w:val="restart"/>
            <w:vAlign w:val="center"/>
          </w:tcPr>
          <w:p w14:paraId="73D5C968" w14:textId="1B35B4BA" w:rsidR="008053E9" w:rsidRPr="00F40227" w:rsidRDefault="008053E9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Изучение дополнительной литературы для подготовки к практическим занятиям</w:t>
            </w:r>
            <w:r w:rsidRPr="008053E9">
              <w:rPr>
                <w:rFonts w:ascii="Times New Roman" w:hAnsi="Times New Roman"/>
                <w:sz w:val="20"/>
                <w:szCs w:val="20"/>
                <w:lang w:val="ru-RU"/>
              </w:rPr>
              <w:t>,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прохождение теоретических тестов, выполнение домашнего задания.</w:t>
            </w:r>
          </w:p>
        </w:tc>
        <w:tc>
          <w:tcPr>
            <w:tcW w:w="1275" w:type="dxa"/>
            <w:vMerge w:val="restart"/>
            <w:vAlign w:val="center"/>
          </w:tcPr>
          <w:p w14:paraId="6B9C81E1" w14:textId="5086782F" w:rsidR="008053E9" w:rsidRPr="00F40227" w:rsidRDefault="008053E9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</w:tr>
      <w:tr w:rsidR="00120522" w:rsidRPr="00F40227" w14:paraId="0631ACBE" w14:textId="77777777" w:rsidTr="00120522">
        <w:tc>
          <w:tcPr>
            <w:tcW w:w="1134" w:type="dxa"/>
          </w:tcPr>
          <w:p w14:paraId="3215B770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6.2</w:t>
            </w:r>
          </w:p>
        </w:tc>
        <w:tc>
          <w:tcPr>
            <w:tcW w:w="7230" w:type="dxa"/>
            <w:vMerge/>
            <w:vAlign w:val="center"/>
          </w:tcPr>
          <w:p w14:paraId="062B0E8B" w14:textId="77777777" w:rsidR="00120522" w:rsidRDefault="0012052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3CD9AF95" w14:textId="77777777" w:rsid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F40227" w14:paraId="10F37BB1" w14:textId="77777777" w:rsidTr="00120522">
        <w:tc>
          <w:tcPr>
            <w:tcW w:w="1134" w:type="dxa"/>
          </w:tcPr>
          <w:p w14:paraId="3ABC9EAF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6.3</w:t>
            </w:r>
          </w:p>
        </w:tc>
        <w:tc>
          <w:tcPr>
            <w:tcW w:w="7230" w:type="dxa"/>
            <w:vMerge/>
            <w:vAlign w:val="center"/>
          </w:tcPr>
          <w:p w14:paraId="7120791C" w14:textId="77777777" w:rsidR="00120522" w:rsidRDefault="0012052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05D329B3" w14:textId="77777777" w:rsid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F40227" w14:paraId="47A5B1B8" w14:textId="77777777" w:rsidTr="00120522">
        <w:tc>
          <w:tcPr>
            <w:tcW w:w="1134" w:type="dxa"/>
          </w:tcPr>
          <w:p w14:paraId="67DCE999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6.4</w:t>
            </w:r>
          </w:p>
        </w:tc>
        <w:tc>
          <w:tcPr>
            <w:tcW w:w="7230" w:type="dxa"/>
            <w:vMerge/>
            <w:vAlign w:val="center"/>
          </w:tcPr>
          <w:p w14:paraId="20FA8A8B" w14:textId="77777777" w:rsidR="00120522" w:rsidRDefault="0012052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46A1C8EB" w14:textId="77777777" w:rsid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F40227" w14:paraId="07111CE3" w14:textId="77777777" w:rsidTr="00120522">
        <w:tc>
          <w:tcPr>
            <w:tcW w:w="1134" w:type="dxa"/>
          </w:tcPr>
          <w:p w14:paraId="3A9FAB39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6.5</w:t>
            </w:r>
          </w:p>
        </w:tc>
        <w:tc>
          <w:tcPr>
            <w:tcW w:w="7230" w:type="dxa"/>
            <w:vMerge/>
            <w:vAlign w:val="center"/>
          </w:tcPr>
          <w:p w14:paraId="1A787935" w14:textId="77777777" w:rsidR="00120522" w:rsidRDefault="0012052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1ACEB561" w14:textId="77777777" w:rsid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F40227" w14:paraId="3B060B9A" w14:textId="77777777" w:rsidTr="00120522">
        <w:tc>
          <w:tcPr>
            <w:tcW w:w="1134" w:type="dxa"/>
          </w:tcPr>
          <w:p w14:paraId="368DF15B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6.6</w:t>
            </w:r>
          </w:p>
        </w:tc>
        <w:tc>
          <w:tcPr>
            <w:tcW w:w="7230" w:type="dxa"/>
            <w:vMerge/>
            <w:vAlign w:val="center"/>
          </w:tcPr>
          <w:p w14:paraId="7E70EF12" w14:textId="77777777" w:rsidR="00120522" w:rsidRDefault="0012052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4D907C86" w14:textId="77777777" w:rsid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F40227" w14:paraId="2A640848" w14:textId="77777777" w:rsidTr="00120522">
        <w:tc>
          <w:tcPr>
            <w:tcW w:w="1134" w:type="dxa"/>
          </w:tcPr>
          <w:p w14:paraId="71F7F480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6.7</w:t>
            </w:r>
          </w:p>
        </w:tc>
        <w:tc>
          <w:tcPr>
            <w:tcW w:w="7230" w:type="dxa"/>
            <w:vMerge/>
            <w:vAlign w:val="center"/>
          </w:tcPr>
          <w:p w14:paraId="506BBF5F" w14:textId="77777777" w:rsidR="00120522" w:rsidRDefault="0012052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50997681" w14:textId="77777777" w:rsid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5A9E8EB1" w14:textId="77777777" w:rsidR="0092587D" w:rsidRPr="00A40FC7" w:rsidRDefault="0092587D" w:rsidP="005B090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C167C2A" w14:textId="77777777" w:rsidR="001D2D83" w:rsidRPr="00A40FC7" w:rsidRDefault="001D2D83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Раздел </w:t>
      </w:r>
      <w:r w:rsidR="00F82931" w:rsidRPr="00A40FC7">
        <w:rPr>
          <w:rFonts w:ascii="Times New Roman" w:hAnsi="Times New Roman"/>
          <w:b/>
          <w:sz w:val="24"/>
          <w:szCs w:val="24"/>
          <w:lang w:val="ru-RU"/>
        </w:rPr>
        <w:t>7</w:t>
      </w: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="00F82931" w:rsidRPr="00A40FC7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 xml:space="preserve">Функциональная верификация протоколов и white-box тестирование. Введение в </w:t>
      </w:r>
      <w:r w:rsidR="001B3767" w:rsidRPr="00A40FC7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>System Verilog</w:t>
      </w:r>
      <w:r w:rsidR="00F82931" w:rsidRPr="00A40FC7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 xml:space="preserve"> Assertions, их создание и применение. </w:t>
      </w:r>
      <w:r w:rsidRPr="00A40FC7">
        <w:rPr>
          <w:rFonts w:ascii="Times New Roman" w:hAnsi="Times New Roman"/>
          <w:b/>
          <w:sz w:val="24"/>
          <w:szCs w:val="24"/>
          <w:lang w:val="ru-RU"/>
        </w:rPr>
        <w:t>(2 часа).</w:t>
      </w:r>
    </w:p>
    <w:p w14:paraId="45A63CB6" w14:textId="77777777" w:rsidR="001D2D83" w:rsidRPr="00A40FC7" w:rsidRDefault="00F82931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7</w:t>
      </w:r>
      <w:r w:rsidR="001D2D83" w:rsidRPr="00A40FC7">
        <w:rPr>
          <w:rFonts w:ascii="Times New Roman" w:hAnsi="Times New Roman"/>
          <w:sz w:val="24"/>
          <w:szCs w:val="24"/>
          <w:lang w:val="ru-RU"/>
        </w:rPr>
        <w:t xml:space="preserve">.1. </w:t>
      </w:r>
      <w:r w:rsidRPr="00A40FC7">
        <w:rPr>
          <w:rFonts w:ascii="Times New Roman" w:hAnsi="Times New Roman"/>
          <w:sz w:val="24"/>
          <w:szCs w:val="24"/>
          <w:lang w:val="ru-RU"/>
        </w:rPr>
        <w:t>Проблема верификации поведения устройства с течением времени.</w:t>
      </w:r>
    </w:p>
    <w:p w14:paraId="1573E9B6" w14:textId="77777777" w:rsidR="001D2D83" w:rsidRPr="00A40FC7" w:rsidRDefault="00F82931" w:rsidP="005B090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</w:t>
      </w:r>
      <w:r w:rsidRPr="00A40FC7">
        <w:rPr>
          <w:rFonts w:ascii="Times New Roman" w:hAnsi="Times New Roman"/>
          <w:sz w:val="24"/>
          <w:szCs w:val="24"/>
        </w:rPr>
        <w:t xml:space="preserve"> 7</w:t>
      </w:r>
      <w:r w:rsidR="001D2D83" w:rsidRPr="00A40FC7">
        <w:rPr>
          <w:rFonts w:ascii="Times New Roman" w:hAnsi="Times New Roman"/>
          <w:sz w:val="24"/>
          <w:szCs w:val="24"/>
        </w:rPr>
        <w:t xml:space="preserve">.2. </w:t>
      </w:r>
      <w:r w:rsidRPr="00A40FC7">
        <w:rPr>
          <w:rFonts w:ascii="Times New Roman" w:hAnsi="Times New Roman"/>
          <w:sz w:val="24"/>
          <w:szCs w:val="24"/>
          <w:lang w:val="ru-RU"/>
        </w:rPr>
        <w:t>Введение</w:t>
      </w:r>
      <w:r w:rsidRPr="00A40FC7">
        <w:rPr>
          <w:rFonts w:ascii="Times New Roman" w:hAnsi="Times New Roman"/>
          <w:sz w:val="24"/>
          <w:szCs w:val="24"/>
        </w:rPr>
        <w:t xml:space="preserve"> </w:t>
      </w:r>
      <w:r w:rsidRPr="00A40FC7">
        <w:rPr>
          <w:rFonts w:ascii="Times New Roman" w:hAnsi="Times New Roman"/>
          <w:sz w:val="24"/>
          <w:szCs w:val="24"/>
          <w:lang w:val="ru-RU"/>
        </w:rPr>
        <w:t>в</w:t>
      </w:r>
      <w:r w:rsidRPr="00A40FC7">
        <w:rPr>
          <w:rFonts w:ascii="Times New Roman" w:hAnsi="Times New Roman"/>
          <w:sz w:val="24"/>
          <w:szCs w:val="24"/>
        </w:rPr>
        <w:t xml:space="preserve"> </w:t>
      </w:r>
      <w:r w:rsidR="001B3767" w:rsidRPr="00A40FC7">
        <w:rPr>
          <w:rFonts w:ascii="Times New Roman" w:hAnsi="Times New Roman"/>
          <w:sz w:val="24"/>
          <w:szCs w:val="24"/>
        </w:rPr>
        <w:t>System Verilog</w:t>
      </w:r>
      <w:r w:rsidRPr="00A40FC7">
        <w:rPr>
          <w:rFonts w:ascii="Times New Roman" w:hAnsi="Times New Roman"/>
          <w:sz w:val="24"/>
          <w:szCs w:val="24"/>
        </w:rPr>
        <w:t xml:space="preserve"> Assertions (SVA)</w:t>
      </w:r>
      <w:r w:rsidR="001D2D83" w:rsidRPr="00A40FC7">
        <w:rPr>
          <w:rFonts w:ascii="Times New Roman" w:hAnsi="Times New Roman"/>
          <w:sz w:val="24"/>
          <w:szCs w:val="24"/>
        </w:rPr>
        <w:t>.</w:t>
      </w:r>
    </w:p>
    <w:p w14:paraId="1AD9AB8F" w14:textId="77777777" w:rsidR="001D2D83" w:rsidRPr="00A40FC7" w:rsidRDefault="00F82931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7</w:t>
      </w:r>
      <w:r w:rsidR="001D2D83" w:rsidRPr="00A40FC7">
        <w:rPr>
          <w:rFonts w:ascii="Times New Roman" w:hAnsi="Times New Roman"/>
          <w:sz w:val="24"/>
          <w:szCs w:val="24"/>
          <w:lang w:val="ru-RU"/>
        </w:rPr>
        <w:t xml:space="preserve">.3. </w:t>
      </w:r>
      <w:r w:rsidRPr="00A40FC7">
        <w:rPr>
          <w:rFonts w:ascii="Times New Roman" w:hAnsi="Times New Roman"/>
          <w:sz w:val="24"/>
          <w:szCs w:val="24"/>
        </w:rPr>
        <w:t>Immediate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>Assertions</w:t>
      </w:r>
      <w:r w:rsidRPr="00A40FC7">
        <w:rPr>
          <w:rFonts w:ascii="Times New Roman" w:hAnsi="Times New Roman"/>
          <w:sz w:val="24"/>
          <w:szCs w:val="24"/>
          <w:lang w:val="ru-RU"/>
        </w:rPr>
        <w:t>. Плюсы и минусы, примеры области применения</w:t>
      </w:r>
      <w:r w:rsidR="001D2D83"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2B974885" w14:textId="77777777" w:rsidR="001D2D83" w:rsidRPr="00592E7B" w:rsidRDefault="00F82931" w:rsidP="005B090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</w:t>
      </w:r>
      <w:r w:rsidRPr="00592E7B">
        <w:rPr>
          <w:rFonts w:ascii="Times New Roman" w:hAnsi="Times New Roman"/>
          <w:sz w:val="24"/>
          <w:szCs w:val="24"/>
        </w:rPr>
        <w:t xml:space="preserve"> 7</w:t>
      </w:r>
      <w:r w:rsidR="001D2D83" w:rsidRPr="00592E7B">
        <w:rPr>
          <w:rFonts w:ascii="Times New Roman" w:hAnsi="Times New Roman"/>
          <w:sz w:val="24"/>
          <w:szCs w:val="24"/>
        </w:rPr>
        <w:t xml:space="preserve">.4. </w:t>
      </w:r>
      <w:r w:rsidRPr="00A40FC7">
        <w:rPr>
          <w:rFonts w:ascii="Times New Roman" w:hAnsi="Times New Roman"/>
          <w:sz w:val="24"/>
          <w:szCs w:val="24"/>
        </w:rPr>
        <w:t>Concurrent</w:t>
      </w:r>
      <w:r w:rsidRPr="00592E7B">
        <w:rPr>
          <w:rFonts w:ascii="Times New Roman" w:hAnsi="Times New Roman"/>
          <w:sz w:val="24"/>
          <w:szCs w:val="24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>Assertions</w:t>
      </w:r>
      <w:r w:rsidR="001D2D83" w:rsidRPr="00592E7B">
        <w:rPr>
          <w:rFonts w:ascii="Times New Roman" w:hAnsi="Times New Roman"/>
          <w:sz w:val="24"/>
          <w:szCs w:val="24"/>
        </w:rPr>
        <w:t>.</w:t>
      </w:r>
      <w:r w:rsidRPr="00592E7B">
        <w:rPr>
          <w:rFonts w:ascii="Times New Roman" w:hAnsi="Times New Roman"/>
          <w:sz w:val="24"/>
          <w:szCs w:val="24"/>
        </w:rPr>
        <w:t xml:space="preserve"> </w:t>
      </w:r>
      <w:r w:rsidRPr="00A40FC7">
        <w:rPr>
          <w:rFonts w:ascii="Times New Roman" w:hAnsi="Times New Roman"/>
          <w:sz w:val="24"/>
          <w:szCs w:val="24"/>
          <w:lang w:val="ru-RU"/>
        </w:rPr>
        <w:t>Области</w:t>
      </w:r>
      <w:r w:rsidRPr="00592E7B">
        <w:rPr>
          <w:rFonts w:ascii="Times New Roman" w:hAnsi="Times New Roman"/>
          <w:sz w:val="24"/>
          <w:szCs w:val="24"/>
        </w:rPr>
        <w:t xml:space="preserve"> </w:t>
      </w:r>
      <w:r w:rsidRPr="00A40FC7">
        <w:rPr>
          <w:rFonts w:ascii="Times New Roman" w:hAnsi="Times New Roman"/>
          <w:sz w:val="24"/>
          <w:szCs w:val="24"/>
          <w:lang w:val="ru-RU"/>
        </w:rPr>
        <w:t>применения</w:t>
      </w:r>
      <w:r w:rsidRPr="00592E7B">
        <w:rPr>
          <w:rFonts w:ascii="Times New Roman" w:hAnsi="Times New Roman"/>
          <w:sz w:val="24"/>
          <w:szCs w:val="24"/>
        </w:rPr>
        <w:t>.</w:t>
      </w:r>
    </w:p>
    <w:p w14:paraId="65C5D94D" w14:textId="77777777" w:rsidR="00F82931" w:rsidRPr="00A40FC7" w:rsidRDefault="00F82931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</w:t>
      </w:r>
      <w:r w:rsidRPr="00592E7B">
        <w:rPr>
          <w:rFonts w:ascii="Times New Roman" w:hAnsi="Times New Roman"/>
          <w:sz w:val="24"/>
          <w:szCs w:val="24"/>
        </w:rPr>
        <w:t xml:space="preserve"> 7.5. </w:t>
      </w:r>
      <w:r w:rsidRPr="00A40FC7">
        <w:rPr>
          <w:rFonts w:ascii="Times New Roman" w:hAnsi="Times New Roman"/>
          <w:sz w:val="24"/>
          <w:szCs w:val="24"/>
        </w:rPr>
        <w:t>Concurrent</w:t>
      </w:r>
      <w:r w:rsidRPr="00592E7B">
        <w:rPr>
          <w:rFonts w:ascii="Times New Roman" w:hAnsi="Times New Roman"/>
          <w:sz w:val="24"/>
          <w:szCs w:val="24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>Assertions</w:t>
      </w:r>
      <w:r w:rsidRPr="00592E7B">
        <w:rPr>
          <w:rFonts w:ascii="Times New Roman" w:hAnsi="Times New Roman"/>
          <w:sz w:val="24"/>
          <w:szCs w:val="24"/>
        </w:rPr>
        <w:t xml:space="preserve">. </w:t>
      </w:r>
      <w:r w:rsidRPr="00A40FC7">
        <w:rPr>
          <w:rFonts w:ascii="Times New Roman" w:hAnsi="Times New Roman"/>
          <w:sz w:val="24"/>
          <w:szCs w:val="24"/>
          <w:lang w:val="ru-RU"/>
        </w:rPr>
        <w:t>Основная теоретическая часть с примерами.</w:t>
      </w:r>
    </w:p>
    <w:p w14:paraId="722E47A5" w14:textId="77777777" w:rsidR="001D2D83" w:rsidRPr="00A40FC7" w:rsidRDefault="00F82931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7.6</w:t>
      </w:r>
      <w:r w:rsidR="001D2D83" w:rsidRPr="00A40FC7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A40FC7">
        <w:rPr>
          <w:rFonts w:ascii="Times New Roman" w:hAnsi="Times New Roman"/>
          <w:sz w:val="24"/>
          <w:szCs w:val="24"/>
        </w:rPr>
        <w:t>SVA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A40FC7">
        <w:rPr>
          <w:rFonts w:ascii="Times New Roman" w:hAnsi="Times New Roman"/>
          <w:sz w:val="24"/>
          <w:szCs w:val="24"/>
        </w:rPr>
        <w:t>white</w:t>
      </w:r>
      <w:r w:rsidRPr="00A40FC7">
        <w:rPr>
          <w:rFonts w:ascii="Times New Roman" w:hAnsi="Times New Roman"/>
          <w:sz w:val="24"/>
          <w:szCs w:val="24"/>
          <w:lang w:val="ru-RU"/>
        </w:rPr>
        <w:t>-</w:t>
      </w:r>
      <w:r w:rsidRPr="00A40FC7">
        <w:rPr>
          <w:rFonts w:ascii="Times New Roman" w:hAnsi="Times New Roman"/>
          <w:sz w:val="24"/>
          <w:szCs w:val="24"/>
        </w:rPr>
        <w:t>box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 тестирование</w:t>
      </w:r>
      <w:r w:rsidR="001D2D83" w:rsidRPr="00A40FC7">
        <w:rPr>
          <w:rFonts w:ascii="Times New Roman" w:hAnsi="Times New Roman"/>
          <w:sz w:val="24"/>
          <w:szCs w:val="24"/>
          <w:lang w:val="ru-RU"/>
        </w:rPr>
        <w:t>.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 Доступ к сигналам модуля извне.</w:t>
      </w:r>
    </w:p>
    <w:p w14:paraId="747F7BA0" w14:textId="77777777" w:rsidR="00F82931" w:rsidRPr="00A40FC7" w:rsidRDefault="00F82931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7.7</w:t>
      </w:r>
      <w:r w:rsidR="001D2D83" w:rsidRPr="00A40FC7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A40FC7">
        <w:rPr>
          <w:rFonts w:ascii="Times New Roman" w:hAnsi="Times New Roman"/>
          <w:sz w:val="24"/>
          <w:szCs w:val="24"/>
        </w:rPr>
        <w:t>Concurrent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>Assertions</w:t>
      </w:r>
      <w:r w:rsidRPr="00A40FC7">
        <w:rPr>
          <w:rFonts w:ascii="Times New Roman" w:hAnsi="Times New Roman"/>
          <w:sz w:val="24"/>
          <w:szCs w:val="24"/>
          <w:lang w:val="ru-RU"/>
        </w:rPr>
        <w:t>. Дополнительная теоретическая часть с примерами.</w:t>
      </w:r>
    </w:p>
    <w:p w14:paraId="59B69E89" w14:textId="77777777" w:rsidR="001D2D83" w:rsidRDefault="001D2D8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DECDFE3" w14:textId="77777777" w:rsidR="0092587D" w:rsidRDefault="0092587D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Перечень практических занятий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7284"/>
        <w:gridCol w:w="1275"/>
      </w:tblGrid>
      <w:tr w:rsidR="0092587D" w:rsidRPr="00A40FC7" w14:paraId="48039C9D" w14:textId="77777777" w:rsidTr="005B0903">
        <w:tc>
          <w:tcPr>
            <w:tcW w:w="1080" w:type="dxa"/>
            <w:vAlign w:val="center"/>
          </w:tcPr>
          <w:p w14:paraId="1355D372" w14:textId="77777777" w:rsidR="0092587D" w:rsidRPr="00C70EA6" w:rsidRDefault="0092587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Номер темы</w:t>
            </w:r>
          </w:p>
        </w:tc>
        <w:tc>
          <w:tcPr>
            <w:tcW w:w="7284" w:type="dxa"/>
            <w:vAlign w:val="center"/>
          </w:tcPr>
          <w:p w14:paraId="5E9D76EE" w14:textId="77777777" w:rsidR="0092587D" w:rsidRPr="00C70EA6" w:rsidRDefault="0092587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Наименование практического занятия</w:t>
            </w:r>
          </w:p>
        </w:tc>
        <w:tc>
          <w:tcPr>
            <w:tcW w:w="1275" w:type="dxa"/>
            <w:vAlign w:val="center"/>
          </w:tcPr>
          <w:p w14:paraId="59E88358" w14:textId="77777777" w:rsidR="0092587D" w:rsidRPr="00C70EA6" w:rsidRDefault="0092587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Кол-во часов</w:t>
            </w:r>
          </w:p>
        </w:tc>
      </w:tr>
      <w:tr w:rsidR="0092587D" w:rsidRPr="00A40FC7" w14:paraId="382335E2" w14:textId="77777777" w:rsidTr="005B0903">
        <w:trPr>
          <w:trHeight w:val="134"/>
        </w:trPr>
        <w:tc>
          <w:tcPr>
            <w:tcW w:w="1080" w:type="dxa"/>
          </w:tcPr>
          <w:p w14:paraId="4D9BFE1D" w14:textId="77777777" w:rsidR="0092587D" w:rsidRPr="00C70EA6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7.1</w:t>
            </w:r>
            <w:r w:rsidRPr="00C70EA6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284" w:type="dxa"/>
            <w:vMerge w:val="restart"/>
            <w:vAlign w:val="center"/>
          </w:tcPr>
          <w:p w14:paraId="74707885" w14:textId="77777777" w:rsidR="00120522" w:rsidRDefault="0092587D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2587D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Функциональная верификация протоколов и white-box тестирование. </w:t>
            </w:r>
          </w:p>
          <w:p w14:paraId="19CC8C4A" w14:textId="77777777" w:rsidR="0092587D" w:rsidRPr="0092587D" w:rsidRDefault="0092587D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2587D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Введение в </w:t>
            </w:r>
            <w:r w:rsidR="001B3767" w:rsidRPr="0092587D">
              <w:rPr>
                <w:rFonts w:ascii="Times New Roman" w:hAnsi="Times New Roman"/>
                <w:sz w:val="20"/>
                <w:szCs w:val="20"/>
                <w:lang w:val="ru-RU"/>
              </w:rPr>
              <w:t>System Verilog</w:t>
            </w:r>
            <w:r w:rsidRPr="0092587D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Assertions, их создание и применение.</w:t>
            </w:r>
          </w:p>
        </w:tc>
        <w:tc>
          <w:tcPr>
            <w:tcW w:w="1275" w:type="dxa"/>
            <w:vMerge w:val="restart"/>
            <w:vAlign w:val="center"/>
          </w:tcPr>
          <w:p w14:paraId="572EC407" w14:textId="77777777" w:rsidR="0092587D" w:rsidRPr="00C70EA6" w:rsidRDefault="0092587D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</w:tr>
      <w:tr w:rsidR="0092587D" w:rsidRPr="00A40FC7" w14:paraId="426F0721" w14:textId="77777777" w:rsidTr="005B0903">
        <w:trPr>
          <w:trHeight w:val="133"/>
        </w:trPr>
        <w:tc>
          <w:tcPr>
            <w:tcW w:w="1080" w:type="dxa"/>
          </w:tcPr>
          <w:p w14:paraId="39D6E3D0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7.2</w:t>
            </w:r>
          </w:p>
        </w:tc>
        <w:tc>
          <w:tcPr>
            <w:tcW w:w="7284" w:type="dxa"/>
            <w:vMerge/>
          </w:tcPr>
          <w:p w14:paraId="03EE6BB2" w14:textId="77777777" w:rsidR="0092587D" w:rsidRPr="00B94F5A" w:rsidRDefault="0092587D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6CA649ED" w14:textId="77777777" w:rsidR="0092587D" w:rsidRPr="00B94F5A" w:rsidRDefault="0092587D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A40FC7" w14:paraId="58391C57" w14:textId="77777777" w:rsidTr="005B0903">
        <w:trPr>
          <w:trHeight w:val="133"/>
        </w:trPr>
        <w:tc>
          <w:tcPr>
            <w:tcW w:w="1080" w:type="dxa"/>
          </w:tcPr>
          <w:p w14:paraId="3871448C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7.3</w:t>
            </w:r>
          </w:p>
        </w:tc>
        <w:tc>
          <w:tcPr>
            <w:tcW w:w="7284" w:type="dxa"/>
            <w:vMerge/>
          </w:tcPr>
          <w:p w14:paraId="6C5F743E" w14:textId="77777777" w:rsidR="0092587D" w:rsidRPr="00B94F5A" w:rsidRDefault="0092587D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24FB5002" w14:textId="77777777" w:rsidR="0092587D" w:rsidRPr="00B94F5A" w:rsidRDefault="0092587D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A40FC7" w14:paraId="4EB7BEED" w14:textId="77777777" w:rsidTr="005B0903">
        <w:trPr>
          <w:trHeight w:val="133"/>
        </w:trPr>
        <w:tc>
          <w:tcPr>
            <w:tcW w:w="1080" w:type="dxa"/>
          </w:tcPr>
          <w:p w14:paraId="2201179D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7.4</w:t>
            </w:r>
          </w:p>
        </w:tc>
        <w:tc>
          <w:tcPr>
            <w:tcW w:w="7284" w:type="dxa"/>
            <w:vMerge/>
          </w:tcPr>
          <w:p w14:paraId="1EF3ABFE" w14:textId="77777777" w:rsidR="0092587D" w:rsidRPr="00B94F5A" w:rsidRDefault="0092587D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0519ED78" w14:textId="77777777" w:rsidR="0092587D" w:rsidRPr="00B94F5A" w:rsidRDefault="0092587D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B94F5A" w14:paraId="687A203F" w14:textId="77777777" w:rsidTr="005B0903">
        <w:trPr>
          <w:trHeight w:val="133"/>
        </w:trPr>
        <w:tc>
          <w:tcPr>
            <w:tcW w:w="1080" w:type="dxa"/>
          </w:tcPr>
          <w:p w14:paraId="7A247BFC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7.5</w:t>
            </w:r>
          </w:p>
        </w:tc>
        <w:tc>
          <w:tcPr>
            <w:tcW w:w="7284" w:type="dxa"/>
            <w:vMerge/>
          </w:tcPr>
          <w:p w14:paraId="64B57658" w14:textId="77777777" w:rsidR="0092587D" w:rsidRPr="00B94F5A" w:rsidRDefault="0092587D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2089FB4B" w14:textId="77777777" w:rsidR="0092587D" w:rsidRPr="00B94F5A" w:rsidRDefault="0092587D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B94F5A" w14:paraId="68D18750" w14:textId="77777777" w:rsidTr="005B0903">
        <w:trPr>
          <w:trHeight w:val="133"/>
        </w:trPr>
        <w:tc>
          <w:tcPr>
            <w:tcW w:w="1080" w:type="dxa"/>
          </w:tcPr>
          <w:p w14:paraId="3033ECFA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7.6</w:t>
            </w:r>
          </w:p>
        </w:tc>
        <w:tc>
          <w:tcPr>
            <w:tcW w:w="7284" w:type="dxa"/>
            <w:vMerge/>
          </w:tcPr>
          <w:p w14:paraId="5316EF5D" w14:textId="77777777" w:rsidR="0092587D" w:rsidRPr="00B94F5A" w:rsidRDefault="0092587D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31E993A2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B94F5A" w14:paraId="4678185B" w14:textId="77777777" w:rsidTr="005B0903">
        <w:trPr>
          <w:trHeight w:val="133"/>
        </w:trPr>
        <w:tc>
          <w:tcPr>
            <w:tcW w:w="1080" w:type="dxa"/>
          </w:tcPr>
          <w:p w14:paraId="4941039E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7.7</w:t>
            </w:r>
          </w:p>
        </w:tc>
        <w:tc>
          <w:tcPr>
            <w:tcW w:w="7284" w:type="dxa"/>
            <w:vMerge/>
          </w:tcPr>
          <w:p w14:paraId="5E34B264" w14:textId="77777777" w:rsidR="0092587D" w:rsidRPr="00B94F5A" w:rsidRDefault="0092587D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26AC990C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084B4157" w14:textId="77777777" w:rsidR="0092587D" w:rsidRPr="00A40FC7" w:rsidRDefault="0092587D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4A1657C2" w14:textId="77777777" w:rsidR="0092587D" w:rsidRPr="004432CA" w:rsidRDefault="0092587D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432CA">
        <w:rPr>
          <w:rFonts w:ascii="Times New Roman" w:hAnsi="Times New Roman"/>
          <w:b/>
          <w:sz w:val="24"/>
          <w:szCs w:val="24"/>
          <w:lang w:val="ru-RU"/>
        </w:rPr>
        <w:t>Самостоятельная работа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230"/>
        <w:gridCol w:w="1275"/>
      </w:tblGrid>
      <w:tr w:rsidR="0092587D" w:rsidRPr="00E775BB" w14:paraId="12783868" w14:textId="77777777" w:rsidTr="00120522">
        <w:tc>
          <w:tcPr>
            <w:tcW w:w="1134" w:type="dxa"/>
            <w:vAlign w:val="center"/>
          </w:tcPr>
          <w:p w14:paraId="56318D4F" w14:textId="77777777" w:rsidR="0092587D" w:rsidRPr="00F40227" w:rsidRDefault="0092587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Номер темы</w:t>
            </w:r>
          </w:p>
        </w:tc>
        <w:tc>
          <w:tcPr>
            <w:tcW w:w="7230" w:type="dxa"/>
            <w:vAlign w:val="center"/>
          </w:tcPr>
          <w:p w14:paraId="4606F5C0" w14:textId="77777777" w:rsidR="0092587D" w:rsidRPr="00F40227" w:rsidRDefault="0092587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Вид самостоятельной работы</w:t>
            </w:r>
          </w:p>
        </w:tc>
        <w:tc>
          <w:tcPr>
            <w:tcW w:w="1275" w:type="dxa"/>
            <w:vAlign w:val="center"/>
          </w:tcPr>
          <w:p w14:paraId="140EAFBA" w14:textId="77777777" w:rsidR="0092587D" w:rsidRPr="00F40227" w:rsidRDefault="0092587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Кол-во часов</w:t>
            </w:r>
          </w:p>
        </w:tc>
      </w:tr>
      <w:tr w:rsidR="008053E9" w:rsidRPr="00F40227" w14:paraId="4B284FE6" w14:textId="77777777" w:rsidTr="00120522">
        <w:tc>
          <w:tcPr>
            <w:tcW w:w="1134" w:type="dxa"/>
          </w:tcPr>
          <w:p w14:paraId="2918AC59" w14:textId="77777777" w:rsidR="008053E9" w:rsidRPr="00C70EA6" w:rsidRDefault="008053E9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7.1</w:t>
            </w:r>
            <w:r w:rsidRPr="00C70EA6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230" w:type="dxa"/>
            <w:vMerge w:val="restart"/>
            <w:vAlign w:val="center"/>
          </w:tcPr>
          <w:p w14:paraId="32989F82" w14:textId="741F21BF" w:rsidR="008053E9" w:rsidRPr="00F40227" w:rsidRDefault="008053E9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Изучение дополнительной литературы для подготовки к практическим занятиям</w:t>
            </w:r>
            <w:r w:rsidRPr="008053E9">
              <w:rPr>
                <w:rFonts w:ascii="Times New Roman" w:hAnsi="Times New Roman"/>
                <w:sz w:val="20"/>
                <w:szCs w:val="20"/>
                <w:lang w:val="ru-RU"/>
              </w:rPr>
              <w:t>,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прохождение теоретических тестов, выполнение домашнего задания.</w:t>
            </w:r>
          </w:p>
        </w:tc>
        <w:tc>
          <w:tcPr>
            <w:tcW w:w="1275" w:type="dxa"/>
            <w:vMerge w:val="restart"/>
            <w:vAlign w:val="center"/>
          </w:tcPr>
          <w:p w14:paraId="242C1B84" w14:textId="6C59CDA8" w:rsidR="008053E9" w:rsidRPr="00F40227" w:rsidRDefault="008053E9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</w:tr>
      <w:tr w:rsidR="0092587D" w:rsidRPr="00F40227" w14:paraId="6AC8BE70" w14:textId="77777777" w:rsidTr="00120522">
        <w:tc>
          <w:tcPr>
            <w:tcW w:w="1134" w:type="dxa"/>
          </w:tcPr>
          <w:p w14:paraId="648E0631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7.2</w:t>
            </w:r>
          </w:p>
        </w:tc>
        <w:tc>
          <w:tcPr>
            <w:tcW w:w="7230" w:type="dxa"/>
            <w:vMerge/>
            <w:vAlign w:val="center"/>
          </w:tcPr>
          <w:p w14:paraId="37906543" w14:textId="77777777" w:rsidR="0092587D" w:rsidRDefault="0092587D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39897E8D" w14:textId="77777777" w:rsidR="0092587D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F40227" w14:paraId="443054BC" w14:textId="77777777" w:rsidTr="00120522">
        <w:tc>
          <w:tcPr>
            <w:tcW w:w="1134" w:type="dxa"/>
          </w:tcPr>
          <w:p w14:paraId="323EB903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7.3</w:t>
            </w:r>
          </w:p>
        </w:tc>
        <w:tc>
          <w:tcPr>
            <w:tcW w:w="7230" w:type="dxa"/>
            <w:vMerge/>
            <w:vAlign w:val="center"/>
          </w:tcPr>
          <w:p w14:paraId="2B4C7857" w14:textId="77777777" w:rsidR="0092587D" w:rsidRDefault="0092587D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2FB169B0" w14:textId="77777777" w:rsidR="0092587D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F40227" w14:paraId="2E2304DE" w14:textId="77777777" w:rsidTr="00120522">
        <w:tc>
          <w:tcPr>
            <w:tcW w:w="1134" w:type="dxa"/>
          </w:tcPr>
          <w:p w14:paraId="0D2F9B4C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7.4</w:t>
            </w:r>
          </w:p>
        </w:tc>
        <w:tc>
          <w:tcPr>
            <w:tcW w:w="7230" w:type="dxa"/>
            <w:vMerge/>
            <w:vAlign w:val="center"/>
          </w:tcPr>
          <w:p w14:paraId="766574C5" w14:textId="77777777" w:rsidR="0092587D" w:rsidRDefault="0092587D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2D3D9251" w14:textId="77777777" w:rsidR="0092587D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F40227" w14:paraId="793EAD67" w14:textId="77777777" w:rsidTr="00120522">
        <w:tc>
          <w:tcPr>
            <w:tcW w:w="1134" w:type="dxa"/>
          </w:tcPr>
          <w:p w14:paraId="107E9184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7.5</w:t>
            </w:r>
          </w:p>
        </w:tc>
        <w:tc>
          <w:tcPr>
            <w:tcW w:w="7230" w:type="dxa"/>
            <w:vMerge/>
            <w:vAlign w:val="center"/>
          </w:tcPr>
          <w:p w14:paraId="62A138C3" w14:textId="77777777" w:rsidR="0092587D" w:rsidRDefault="0092587D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5E0B7970" w14:textId="77777777" w:rsidR="0092587D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F40227" w14:paraId="13CAB050" w14:textId="77777777" w:rsidTr="00120522">
        <w:tc>
          <w:tcPr>
            <w:tcW w:w="1134" w:type="dxa"/>
          </w:tcPr>
          <w:p w14:paraId="748F41F3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7.6</w:t>
            </w:r>
          </w:p>
        </w:tc>
        <w:tc>
          <w:tcPr>
            <w:tcW w:w="7230" w:type="dxa"/>
            <w:vMerge/>
            <w:vAlign w:val="center"/>
          </w:tcPr>
          <w:p w14:paraId="36E1F918" w14:textId="77777777" w:rsidR="0092587D" w:rsidRDefault="0092587D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161DE444" w14:textId="77777777" w:rsidR="0092587D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2587D" w:rsidRPr="00F40227" w14:paraId="0DB6D883" w14:textId="77777777" w:rsidTr="00120522">
        <w:tc>
          <w:tcPr>
            <w:tcW w:w="1134" w:type="dxa"/>
          </w:tcPr>
          <w:p w14:paraId="61DABBF6" w14:textId="77777777" w:rsidR="0092587D" w:rsidRPr="00B94F5A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7.7</w:t>
            </w:r>
          </w:p>
        </w:tc>
        <w:tc>
          <w:tcPr>
            <w:tcW w:w="7230" w:type="dxa"/>
            <w:vMerge/>
            <w:vAlign w:val="center"/>
          </w:tcPr>
          <w:p w14:paraId="1F69B079" w14:textId="77777777" w:rsidR="0092587D" w:rsidRDefault="0092587D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34A3DF36" w14:textId="77777777" w:rsidR="0092587D" w:rsidRDefault="0092587D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3A9CCE6A" w14:textId="77777777" w:rsidR="001D2D83" w:rsidRPr="00A40FC7" w:rsidRDefault="001D2D83" w:rsidP="005B090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CA79485" w14:textId="77777777" w:rsidR="008B35D3" w:rsidRPr="00A40FC7" w:rsidRDefault="008B35D3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Раздел 8. </w:t>
      </w:r>
      <w:r w:rsidRPr="00A40FC7">
        <w:rPr>
          <w:rFonts w:ascii="Times New Roman" w:eastAsia="Times New Roman" w:hAnsi="Times New Roman"/>
          <w:b/>
          <w:color w:val="000000"/>
          <w:sz w:val="24"/>
          <w:szCs w:val="24"/>
          <w:lang w:val="ru-RU" w:eastAsia="ru-RU"/>
        </w:rPr>
        <w:t xml:space="preserve">Законченное верификационное окружение (Verification Intellectual Property). Основные свойства и составные части. Step-by-step проектирование и отладка. </w:t>
      </w:r>
      <w:r w:rsidRPr="00A40FC7">
        <w:rPr>
          <w:rFonts w:ascii="Times New Roman" w:hAnsi="Times New Roman"/>
          <w:b/>
          <w:sz w:val="24"/>
          <w:szCs w:val="24"/>
          <w:lang w:val="ru-RU"/>
        </w:rPr>
        <w:t>(2 часа).</w:t>
      </w:r>
    </w:p>
    <w:p w14:paraId="33F98E41" w14:textId="77777777" w:rsidR="008B35D3" w:rsidRPr="00A40FC7" w:rsidRDefault="008B35D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</w:t>
      </w:r>
      <w:r w:rsidRPr="008053E9">
        <w:rPr>
          <w:rFonts w:ascii="Times New Roman" w:hAnsi="Times New Roman"/>
          <w:sz w:val="24"/>
          <w:szCs w:val="24"/>
          <w:lang w:val="ru-RU"/>
        </w:rPr>
        <w:t xml:space="preserve"> 8.1. </w:t>
      </w:r>
      <w:r w:rsidRPr="00A40FC7">
        <w:rPr>
          <w:rFonts w:ascii="Times New Roman" w:hAnsi="Times New Roman"/>
          <w:sz w:val="24"/>
          <w:szCs w:val="24"/>
          <w:lang w:val="ru-RU"/>
        </w:rPr>
        <w:t>Что</w:t>
      </w:r>
      <w:r w:rsidRPr="008053E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40FC7">
        <w:rPr>
          <w:rFonts w:ascii="Times New Roman" w:hAnsi="Times New Roman"/>
          <w:sz w:val="24"/>
          <w:szCs w:val="24"/>
          <w:lang w:val="ru-RU"/>
        </w:rPr>
        <w:t>такое</w:t>
      </w:r>
      <w:r w:rsidRPr="008053E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>Verification</w:t>
      </w:r>
      <w:r w:rsidRPr="008053E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>Intellectual</w:t>
      </w:r>
      <w:r w:rsidRPr="008053E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>Property</w:t>
      </w:r>
      <w:r w:rsidRPr="008053E9">
        <w:rPr>
          <w:rFonts w:ascii="Times New Roman" w:hAnsi="Times New Roman"/>
          <w:sz w:val="24"/>
          <w:szCs w:val="24"/>
          <w:lang w:val="ru-RU"/>
        </w:rPr>
        <w:t xml:space="preserve"> (</w:t>
      </w:r>
      <w:r w:rsidRPr="00A40FC7">
        <w:rPr>
          <w:rFonts w:ascii="Times New Roman" w:hAnsi="Times New Roman"/>
          <w:sz w:val="24"/>
          <w:szCs w:val="24"/>
        </w:rPr>
        <w:t>VIP</w:t>
      </w:r>
      <w:r w:rsidRPr="008053E9">
        <w:rPr>
          <w:rFonts w:ascii="Times New Roman" w:hAnsi="Times New Roman"/>
          <w:sz w:val="24"/>
          <w:szCs w:val="24"/>
          <w:lang w:val="ru-RU"/>
        </w:rPr>
        <w:t xml:space="preserve">). 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Условия и области использования </w:t>
      </w:r>
      <w:r w:rsidRPr="00A40FC7">
        <w:rPr>
          <w:rFonts w:ascii="Times New Roman" w:hAnsi="Times New Roman"/>
          <w:sz w:val="24"/>
          <w:szCs w:val="24"/>
        </w:rPr>
        <w:t>VIP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07D32896" w14:textId="77777777" w:rsidR="008B35D3" w:rsidRPr="00A40FC7" w:rsidRDefault="008B35D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lastRenderedPageBreak/>
        <w:t xml:space="preserve">Тема 8.2. Введение в </w:t>
      </w:r>
      <w:r w:rsidRPr="00A40FC7">
        <w:rPr>
          <w:rFonts w:ascii="Times New Roman" w:hAnsi="Times New Roman"/>
          <w:sz w:val="24"/>
          <w:szCs w:val="24"/>
        </w:rPr>
        <w:t>AMBA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>APB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4AC8B538" w14:textId="77777777" w:rsidR="008B35D3" w:rsidRPr="00A40FC7" w:rsidRDefault="008B35D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8.3. Введение в </w:t>
      </w:r>
      <w:r w:rsidRPr="00A40FC7">
        <w:rPr>
          <w:rFonts w:ascii="Times New Roman" w:hAnsi="Times New Roman"/>
          <w:sz w:val="24"/>
          <w:szCs w:val="24"/>
        </w:rPr>
        <w:t>AMBA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>AXI</w:t>
      </w:r>
      <w:r w:rsidRPr="00A40FC7">
        <w:rPr>
          <w:rFonts w:ascii="Times New Roman" w:hAnsi="Times New Roman"/>
          <w:sz w:val="24"/>
          <w:szCs w:val="24"/>
          <w:lang w:val="ru-RU"/>
        </w:rPr>
        <w:t>4.</w:t>
      </w:r>
    </w:p>
    <w:p w14:paraId="10DCFE10" w14:textId="77777777" w:rsidR="008B35D3" w:rsidRPr="00A40FC7" w:rsidRDefault="008B35D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8.4. Создание </w:t>
      </w:r>
      <w:r w:rsidRPr="00A40FC7">
        <w:rPr>
          <w:rFonts w:ascii="Times New Roman" w:hAnsi="Times New Roman"/>
          <w:sz w:val="24"/>
          <w:szCs w:val="24"/>
        </w:rPr>
        <w:t>VIP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A40FC7">
        <w:rPr>
          <w:rFonts w:ascii="Times New Roman" w:hAnsi="Times New Roman"/>
          <w:sz w:val="24"/>
          <w:szCs w:val="24"/>
        </w:rPr>
        <w:t>Step</w:t>
      </w:r>
      <w:r w:rsidRPr="00A40FC7">
        <w:rPr>
          <w:rFonts w:ascii="Times New Roman" w:hAnsi="Times New Roman"/>
          <w:sz w:val="24"/>
          <w:szCs w:val="24"/>
          <w:lang w:val="ru-RU"/>
        </w:rPr>
        <w:t>-</w:t>
      </w:r>
      <w:r w:rsidRPr="00A40FC7">
        <w:rPr>
          <w:rFonts w:ascii="Times New Roman" w:hAnsi="Times New Roman"/>
          <w:sz w:val="24"/>
          <w:szCs w:val="24"/>
        </w:rPr>
        <w:t>by</w:t>
      </w:r>
      <w:r w:rsidRPr="00A40FC7">
        <w:rPr>
          <w:rFonts w:ascii="Times New Roman" w:hAnsi="Times New Roman"/>
          <w:sz w:val="24"/>
          <w:szCs w:val="24"/>
          <w:lang w:val="ru-RU"/>
        </w:rPr>
        <w:t>-</w:t>
      </w:r>
      <w:r w:rsidRPr="00A40FC7">
        <w:rPr>
          <w:rFonts w:ascii="Times New Roman" w:hAnsi="Times New Roman"/>
          <w:sz w:val="24"/>
          <w:szCs w:val="24"/>
        </w:rPr>
        <w:t>step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 проектирование.</w:t>
      </w:r>
    </w:p>
    <w:p w14:paraId="090B61B1" w14:textId="77777777" w:rsidR="008B35D3" w:rsidRPr="00A40FC7" w:rsidRDefault="008B35D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8.5. </w:t>
      </w:r>
      <w:r w:rsidRPr="00A40FC7">
        <w:rPr>
          <w:rFonts w:ascii="Times New Roman" w:hAnsi="Times New Roman"/>
          <w:sz w:val="24"/>
          <w:szCs w:val="24"/>
        </w:rPr>
        <w:t>Case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>study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. Создание верификационного окружения на основе </w:t>
      </w:r>
      <w:r w:rsidRPr="00A40FC7">
        <w:rPr>
          <w:rFonts w:ascii="Times New Roman" w:hAnsi="Times New Roman"/>
          <w:sz w:val="24"/>
          <w:szCs w:val="24"/>
        </w:rPr>
        <w:t>VIP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14AF676B" w14:textId="77777777" w:rsidR="008B35D3" w:rsidRPr="00A40FC7" w:rsidRDefault="008B35D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8.6. Модификация верификационного окружения с учетом особенностей проверяемого дизайна.</w:t>
      </w:r>
    </w:p>
    <w:p w14:paraId="281F3C7A" w14:textId="77777777" w:rsidR="008B35D3" w:rsidRPr="00A40FC7" w:rsidRDefault="008B35D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8.7. Создание тестовых сценариев с использованием </w:t>
      </w:r>
      <w:r w:rsidRPr="00A40FC7">
        <w:rPr>
          <w:rFonts w:ascii="Times New Roman" w:hAnsi="Times New Roman"/>
          <w:sz w:val="24"/>
          <w:szCs w:val="24"/>
        </w:rPr>
        <w:t>VIP</w:t>
      </w:r>
      <w:r w:rsidRPr="00A40FC7">
        <w:rPr>
          <w:rFonts w:ascii="Times New Roman" w:hAnsi="Times New Roman"/>
          <w:sz w:val="24"/>
          <w:szCs w:val="24"/>
          <w:lang w:val="ru-RU"/>
        </w:rPr>
        <w:t>.</w:t>
      </w:r>
    </w:p>
    <w:p w14:paraId="515FEE89" w14:textId="77777777" w:rsidR="008B35D3" w:rsidRPr="00A40FC7" w:rsidRDefault="008B35D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Тема 8.8. Создание и интеграция </w:t>
      </w:r>
      <w:r w:rsidR="005B0903" w:rsidRPr="00A40FC7">
        <w:rPr>
          <w:rFonts w:ascii="Times New Roman" w:hAnsi="Times New Roman"/>
          <w:sz w:val="24"/>
          <w:szCs w:val="24"/>
        </w:rPr>
        <w:t>System</w:t>
      </w:r>
      <w:r w:rsidR="005B0903" w:rsidRPr="008053E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B0903" w:rsidRPr="00A40FC7">
        <w:rPr>
          <w:rFonts w:ascii="Times New Roman" w:hAnsi="Times New Roman"/>
          <w:sz w:val="24"/>
          <w:szCs w:val="24"/>
        </w:rPr>
        <w:t>Verilog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40FC7">
        <w:rPr>
          <w:rFonts w:ascii="Times New Roman" w:hAnsi="Times New Roman"/>
          <w:sz w:val="24"/>
          <w:szCs w:val="24"/>
        </w:rPr>
        <w:t>Assertions</w:t>
      </w:r>
      <w:r w:rsidRPr="00A40FC7">
        <w:rPr>
          <w:rFonts w:ascii="Times New Roman" w:hAnsi="Times New Roman"/>
          <w:sz w:val="24"/>
          <w:szCs w:val="24"/>
          <w:lang w:val="ru-RU"/>
        </w:rPr>
        <w:t xml:space="preserve"> в верификационное окружение.</w:t>
      </w:r>
    </w:p>
    <w:p w14:paraId="684ECBEB" w14:textId="77777777" w:rsidR="008B35D3" w:rsidRPr="00A40FC7" w:rsidRDefault="008B35D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Тема 8.9. Создание и интеграция функционального покрытия в верификационное окружение.</w:t>
      </w:r>
    </w:p>
    <w:p w14:paraId="31F1E185" w14:textId="77777777" w:rsidR="008B35D3" w:rsidRPr="00A40FC7" w:rsidRDefault="008B35D3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27657B6B" w14:textId="77777777" w:rsidR="00120522" w:rsidRDefault="00120522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Перечень практических занятий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7284"/>
        <w:gridCol w:w="1275"/>
      </w:tblGrid>
      <w:tr w:rsidR="00120522" w:rsidRPr="00A40FC7" w14:paraId="3E1E9E41" w14:textId="77777777" w:rsidTr="005B0903">
        <w:tc>
          <w:tcPr>
            <w:tcW w:w="1080" w:type="dxa"/>
            <w:vAlign w:val="center"/>
          </w:tcPr>
          <w:p w14:paraId="7B3C7203" w14:textId="77777777" w:rsidR="00120522" w:rsidRPr="00C70EA6" w:rsidRDefault="00120522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Номер темы</w:t>
            </w:r>
          </w:p>
        </w:tc>
        <w:tc>
          <w:tcPr>
            <w:tcW w:w="7284" w:type="dxa"/>
            <w:vAlign w:val="center"/>
          </w:tcPr>
          <w:p w14:paraId="58EEDB7E" w14:textId="77777777" w:rsidR="00120522" w:rsidRPr="00C70EA6" w:rsidRDefault="00120522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Наименование практического занятия</w:t>
            </w:r>
          </w:p>
        </w:tc>
        <w:tc>
          <w:tcPr>
            <w:tcW w:w="1275" w:type="dxa"/>
            <w:vAlign w:val="center"/>
          </w:tcPr>
          <w:p w14:paraId="5E675B18" w14:textId="77777777" w:rsidR="00120522" w:rsidRPr="00C70EA6" w:rsidRDefault="00120522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Кол-во часов</w:t>
            </w:r>
          </w:p>
        </w:tc>
      </w:tr>
      <w:tr w:rsidR="00120522" w:rsidRPr="00A40FC7" w14:paraId="695ED3C4" w14:textId="77777777" w:rsidTr="005B0903">
        <w:trPr>
          <w:trHeight w:val="134"/>
        </w:trPr>
        <w:tc>
          <w:tcPr>
            <w:tcW w:w="1080" w:type="dxa"/>
          </w:tcPr>
          <w:p w14:paraId="37AA0B17" w14:textId="77777777" w:rsidR="00120522" w:rsidRPr="00C70EA6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8.1</w:t>
            </w:r>
            <w:r w:rsidRPr="00C70EA6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284" w:type="dxa"/>
            <w:vMerge w:val="restart"/>
            <w:vAlign w:val="center"/>
          </w:tcPr>
          <w:p w14:paraId="11784547" w14:textId="77777777" w:rsidR="00120522" w:rsidRPr="00120522" w:rsidRDefault="0012052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120522">
              <w:rPr>
                <w:rFonts w:ascii="Times New Roman" w:hAnsi="Times New Roman"/>
                <w:sz w:val="20"/>
                <w:szCs w:val="20"/>
                <w:lang w:val="ru-RU"/>
              </w:rPr>
              <w:t>Законченное верификационное окружение (Verification Intellectual Property). Основные свойства и составные части. Step-by-step проектирование и отладка.</w:t>
            </w:r>
          </w:p>
        </w:tc>
        <w:tc>
          <w:tcPr>
            <w:tcW w:w="1275" w:type="dxa"/>
            <w:vMerge w:val="restart"/>
            <w:vAlign w:val="center"/>
          </w:tcPr>
          <w:p w14:paraId="4E06790D" w14:textId="77777777" w:rsidR="00120522" w:rsidRPr="00C70EA6" w:rsidRDefault="00120522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C70EA6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</w:tr>
      <w:tr w:rsidR="00120522" w:rsidRPr="00A40FC7" w14:paraId="0B3DB401" w14:textId="77777777" w:rsidTr="005B0903">
        <w:trPr>
          <w:trHeight w:val="133"/>
        </w:trPr>
        <w:tc>
          <w:tcPr>
            <w:tcW w:w="1080" w:type="dxa"/>
          </w:tcPr>
          <w:p w14:paraId="75EF038E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8.2</w:t>
            </w:r>
          </w:p>
        </w:tc>
        <w:tc>
          <w:tcPr>
            <w:tcW w:w="7284" w:type="dxa"/>
            <w:vMerge/>
          </w:tcPr>
          <w:p w14:paraId="6D685A5D" w14:textId="77777777" w:rsidR="00120522" w:rsidRPr="00B94F5A" w:rsidRDefault="0012052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575FA4AF" w14:textId="77777777" w:rsidR="00120522" w:rsidRPr="00B94F5A" w:rsidRDefault="00120522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A40FC7" w14:paraId="07D2F83B" w14:textId="77777777" w:rsidTr="005B0903">
        <w:trPr>
          <w:trHeight w:val="133"/>
        </w:trPr>
        <w:tc>
          <w:tcPr>
            <w:tcW w:w="1080" w:type="dxa"/>
          </w:tcPr>
          <w:p w14:paraId="592F4974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8.3</w:t>
            </w:r>
          </w:p>
        </w:tc>
        <w:tc>
          <w:tcPr>
            <w:tcW w:w="7284" w:type="dxa"/>
            <w:vMerge/>
          </w:tcPr>
          <w:p w14:paraId="0621BEBC" w14:textId="77777777" w:rsidR="00120522" w:rsidRPr="00B94F5A" w:rsidRDefault="0012052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579EF2BC" w14:textId="77777777" w:rsidR="00120522" w:rsidRPr="00B94F5A" w:rsidRDefault="00120522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A40FC7" w14:paraId="0BE34C21" w14:textId="77777777" w:rsidTr="005B0903">
        <w:trPr>
          <w:trHeight w:val="133"/>
        </w:trPr>
        <w:tc>
          <w:tcPr>
            <w:tcW w:w="1080" w:type="dxa"/>
          </w:tcPr>
          <w:p w14:paraId="4389B26B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8.4</w:t>
            </w:r>
          </w:p>
        </w:tc>
        <w:tc>
          <w:tcPr>
            <w:tcW w:w="7284" w:type="dxa"/>
            <w:vMerge/>
          </w:tcPr>
          <w:p w14:paraId="148E9B8D" w14:textId="77777777" w:rsidR="00120522" w:rsidRPr="00B94F5A" w:rsidRDefault="0012052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3DF21A2F" w14:textId="77777777" w:rsidR="00120522" w:rsidRPr="00B94F5A" w:rsidRDefault="00120522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B94F5A" w14:paraId="54AD449A" w14:textId="77777777" w:rsidTr="005B0903">
        <w:trPr>
          <w:trHeight w:val="133"/>
        </w:trPr>
        <w:tc>
          <w:tcPr>
            <w:tcW w:w="1080" w:type="dxa"/>
          </w:tcPr>
          <w:p w14:paraId="29EC334E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8.5</w:t>
            </w:r>
          </w:p>
        </w:tc>
        <w:tc>
          <w:tcPr>
            <w:tcW w:w="7284" w:type="dxa"/>
            <w:vMerge/>
          </w:tcPr>
          <w:p w14:paraId="6578FC58" w14:textId="77777777" w:rsidR="00120522" w:rsidRPr="00B94F5A" w:rsidRDefault="0012052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6D75A0F8" w14:textId="77777777" w:rsidR="00120522" w:rsidRPr="00B94F5A" w:rsidRDefault="00120522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B94F5A" w14:paraId="15BEEAFB" w14:textId="77777777" w:rsidTr="005B0903">
        <w:trPr>
          <w:trHeight w:val="133"/>
        </w:trPr>
        <w:tc>
          <w:tcPr>
            <w:tcW w:w="1080" w:type="dxa"/>
          </w:tcPr>
          <w:p w14:paraId="162DA130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8.6</w:t>
            </w:r>
          </w:p>
        </w:tc>
        <w:tc>
          <w:tcPr>
            <w:tcW w:w="7284" w:type="dxa"/>
            <w:vMerge/>
          </w:tcPr>
          <w:p w14:paraId="6F8D6EB9" w14:textId="77777777" w:rsidR="00120522" w:rsidRPr="00B94F5A" w:rsidRDefault="0012052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1FDDA991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B94F5A" w14:paraId="043EE9E2" w14:textId="77777777" w:rsidTr="005B0903">
        <w:trPr>
          <w:trHeight w:val="133"/>
        </w:trPr>
        <w:tc>
          <w:tcPr>
            <w:tcW w:w="1080" w:type="dxa"/>
          </w:tcPr>
          <w:p w14:paraId="584967B7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8.7</w:t>
            </w:r>
          </w:p>
        </w:tc>
        <w:tc>
          <w:tcPr>
            <w:tcW w:w="7284" w:type="dxa"/>
            <w:vMerge/>
          </w:tcPr>
          <w:p w14:paraId="131CAABB" w14:textId="77777777" w:rsidR="00120522" w:rsidRPr="00B94F5A" w:rsidRDefault="0012052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4DCE73D7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B94F5A" w14:paraId="022DCB8A" w14:textId="77777777" w:rsidTr="005B0903">
        <w:trPr>
          <w:trHeight w:val="133"/>
        </w:trPr>
        <w:tc>
          <w:tcPr>
            <w:tcW w:w="1080" w:type="dxa"/>
          </w:tcPr>
          <w:p w14:paraId="7C9F305B" w14:textId="77777777" w:rsid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8.8</w:t>
            </w:r>
          </w:p>
        </w:tc>
        <w:tc>
          <w:tcPr>
            <w:tcW w:w="7284" w:type="dxa"/>
            <w:vMerge/>
          </w:tcPr>
          <w:p w14:paraId="020F082D" w14:textId="77777777" w:rsidR="00120522" w:rsidRPr="00B94F5A" w:rsidRDefault="0012052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15B9563B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B94F5A" w14:paraId="1D1F2C62" w14:textId="77777777" w:rsidTr="005B0903">
        <w:trPr>
          <w:trHeight w:val="133"/>
        </w:trPr>
        <w:tc>
          <w:tcPr>
            <w:tcW w:w="1080" w:type="dxa"/>
          </w:tcPr>
          <w:p w14:paraId="31E616CB" w14:textId="77777777" w:rsid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8.9</w:t>
            </w:r>
          </w:p>
        </w:tc>
        <w:tc>
          <w:tcPr>
            <w:tcW w:w="7284" w:type="dxa"/>
            <w:vMerge/>
          </w:tcPr>
          <w:p w14:paraId="63054349" w14:textId="77777777" w:rsidR="00120522" w:rsidRPr="00B94F5A" w:rsidRDefault="00120522" w:rsidP="005B0903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275" w:type="dxa"/>
            <w:vMerge/>
          </w:tcPr>
          <w:p w14:paraId="5BF33AAF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4FF67927" w14:textId="77777777" w:rsidR="00120522" w:rsidRPr="00A40FC7" w:rsidRDefault="00120522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3D92A6EF" w14:textId="77777777" w:rsidR="00120522" w:rsidRPr="004432CA" w:rsidRDefault="00120522" w:rsidP="005B09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432CA">
        <w:rPr>
          <w:rFonts w:ascii="Times New Roman" w:hAnsi="Times New Roman"/>
          <w:b/>
          <w:sz w:val="24"/>
          <w:szCs w:val="24"/>
          <w:lang w:val="ru-RU"/>
        </w:rPr>
        <w:t>Самостоятельная работа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230"/>
        <w:gridCol w:w="1275"/>
      </w:tblGrid>
      <w:tr w:rsidR="00120522" w:rsidRPr="00E775BB" w14:paraId="70DF9DF5" w14:textId="77777777" w:rsidTr="005B0903">
        <w:tc>
          <w:tcPr>
            <w:tcW w:w="1134" w:type="dxa"/>
            <w:vAlign w:val="center"/>
          </w:tcPr>
          <w:p w14:paraId="3E1AE987" w14:textId="77777777" w:rsidR="00120522" w:rsidRPr="00F40227" w:rsidRDefault="00120522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Номер темы</w:t>
            </w:r>
          </w:p>
        </w:tc>
        <w:tc>
          <w:tcPr>
            <w:tcW w:w="7230" w:type="dxa"/>
            <w:vAlign w:val="center"/>
          </w:tcPr>
          <w:p w14:paraId="297DBD8E" w14:textId="77777777" w:rsidR="00120522" w:rsidRPr="00F40227" w:rsidRDefault="00120522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Вид самостоятельной работы</w:t>
            </w:r>
          </w:p>
        </w:tc>
        <w:tc>
          <w:tcPr>
            <w:tcW w:w="1275" w:type="dxa"/>
            <w:vAlign w:val="center"/>
          </w:tcPr>
          <w:p w14:paraId="57DDBE6F" w14:textId="77777777" w:rsidR="00120522" w:rsidRPr="00F40227" w:rsidRDefault="00120522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4022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Кол-во часов</w:t>
            </w:r>
          </w:p>
        </w:tc>
      </w:tr>
      <w:tr w:rsidR="008053E9" w:rsidRPr="00F40227" w14:paraId="07CB00C7" w14:textId="77777777" w:rsidTr="005B0903">
        <w:tc>
          <w:tcPr>
            <w:tcW w:w="1134" w:type="dxa"/>
          </w:tcPr>
          <w:p w14:paraId="4DBBC6F3" w14:textId="77777777" w:rsidR="008053E9" w:rsidRPr="00C70EA6" w:rsidRDefault="008053E9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8.1</w:t>
            </w:r>
            <w:r w:rsidRPr="00C70EA6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230" w:type="dxa"/>
            <w:vMerge w:val="restart"/>
            <w:vAlign w:val="center"/>
          </w:tcPr>
          <w:p w14:paraId="37CC375D" w14:textId="397A4E94" w:rsidR="008053E9" w:rsidRPr="00C33306" w:rsidRDefault="008053E9" w:rsidP="000C4CCA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Изучение дополнительной литературы для подготовки к практическим занятиям</w:t>
            </w:r>
            <w:r w:rsidRPr="008053E9">
              <w:rPr>
                <w:rFonts w:ascii="Times New Roman" w:hAnsi="Times New Roman"/>
                <w:sz w:val="20"/>
                <w:szCs w:val="20"/>
                <w:lang w:val="ru-RU"/>
              </w:rPr>
              <w:t>,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прохождение теоретических тестов, выполнение домашнего задания.</w:t>
            </w:r>
          </w:p>
        </w:tc>
        <w:tc>
          <w:tcPr>
            <w:tcW w:w="1275" w:type="dxa"/>
            <w:vMerge w:val="restart"/>
            <w:vAlign w:val="center"/>
          </w:tcPr>
          <w:p w14:paraId="3074B185" w14:textId="4A340195" w:rsidR="008053E9" w:rsidRPr="00F40227" w:rsidRDefault="008053E9" w:rsidP="005B090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</w:tr>
      <w:tr w:rsidR="00120522" w:rsidRPr="00F40227" w14:paraId="20BED7FD" w14:textId="77777777" w:rsidTr="005B0903">
        <w:tc>
          <w:tcPr>
            <w:tcW w:w="1134" w:type="dxa"/>
          </w:tcPr>
          <w:p w14:paraId="11E99462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8.2</w:t>
            </w:r>
          </w:p>
        </w:tc>
        <w:tc>
          <w:tcPr>
            <w:tcW w:w="7230" w:type="dxa"/>
            <w:vMerge/>
            <w:vAlign w:val="center"/>
          </w:tcPr>
          <w:p w14:paraId="48EE2F05" w14:textId="77777777" w:rsidR="00120522" w:rsidRDefault="0012052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748EAE3A" w14:textId="77777777" w:rsid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F40227" w14:paraId="021CF9C7" w14:textId="77777777" w:rsidTr="005B0903">
        <w:tc>
          <w:tcPr>
            <w:tcW w:w="1134" w:type="dxa"/>
          </w:tcPr>
          <w:p w14:paraId="5470D48F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8.3</w:t>
            </w:r>
          </w:p>
        </w:tc>
        <w:tc>
          <w:tcPr>
            <w:tcW w:w="7230" w:type="dxa"/>
            <w:vMerge/>
            <w:vAlign w:val="center"/>
          </w:tcPr>
          <w:p w14:paraId="07974F04" w14:textId="77777777" w:rsidR="00120522" w:rsidRDefault="0012052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52BEF07E" w14:textId="77777777" w:rsid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F40227" w14:paraId="5F0E4DE9" w14:textId="77777777" w:rsidTr="005B0903">
        <w:tc>
          <w:tcPr>
            <w:tcW w:w="1134" w:type="dxa"/>
          </w:tcPr>
          <w:p w14:paraId="2CA6FF44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8.4</w:t>
            </w:r>
          </w:p>
        </w:tc>
        <w:tc>
          <w:tcPr>
            <w:tcW w:w="7230" w:type="dxa"/>
            <w:vMerge/>
            <w:vAlign w:val="center"/>
          </w:tcPr>
          <w:p w14:paraId="1D9BA17C" w14:textId="77777777" w:rsidR="00120522" w:rsidRDefault="0012052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768ECAFD" w14:textId="77777777" w:rsid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F40227" w14:paraId="68209E6E" w14:textId="77777777" w:rsidTr="005B0903">
        <w:tc>
          <w:tcPr>
            <w:tcW w:w="1134" w:type="dxa"/>
          </w:tcPr>
          <w:p w14:paraId="42CFC32E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8.5</w:t>
            </w:r>
          </w:p>
        </w:tc>
        <w:tc>
          <w:tcPr>
            <w:tcW w:w="7230" w:type="dxa"/>
            <w:vMerge/>
            <w:vAlign w:val="center"/>
          </w:tcPr>
          <w:p w14:paraId="377F85E4" w14:textId="77777777" w:rsidR="00120522" w:rsidRDefault="0012052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32404EED" w14:textId="77777777" w:rsid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F40227" w14:paraId="531B52BC" w14:textId="77777777" w:rsidTr="005B0903">
        <w:tc>
          <w:tcPr>
            <w:tcW w:w="1134" w:type="dxa"/>
          </w:tcPr>
          <w:p w14:paraId="466AD4FA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8.6</w:t>
            </w:r>
          </w:p>
        </w:tc>
        <w:tc>
          <w:tcPr>
            <w:tcW w:w="7230" w:type="dxa"/>
            <w:vMerge/>
            <w:vAlign w:val="center"/>
          </w:tcPr>
          <w:p w14:paraId="0B794DB2" w14:textId="77777777" w:rsidR="00120522" w:rsidRDefault="0012052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47A65518" w14:textId="77777777" w:rsid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F40227" w14:paraId="50B8CE62" w14:textId="77777777" w:rsidTr="005B0903">
        <w:tc>
          <w:tcPr>
            <w:tcW w:w="1134" w:type="dxa"/>
          </w:tcPr>
          <w:p w14:paraId="5A41C80B" w14:textId="77777777" w:rsidR="00120522" w:rsidRPr="00B94F5A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8.7</w:t>
            </w:r>
          </w:p>
        </w:tc>
        <w:tc>
          <w:tcPr>
            <w:tcW w:w="7230" w:type="dxa"/>
            <w:vMerge/>
            <w:vAlign w:val="center"/>
          </w:tcPr>
          <w:p w14:paraId="28A42E5B" w14:textId="77777777" w:rsidR="00120522" w:rsidRDefault="0012052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3D93232A" w14:textId="77777777" w:rsid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F40227" w14:paraId="12741996" w14:textId="77777777" w:rsidTr="005B0903">
        <w:tc>
          <w:tcPr>
            <w:tcW w:w="1134" w:type="dxa"/>
          </w:tcPr>
          <w:p w14:paraId="5CD2746B" w14:textId="77777777" w:rsid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8.8</w:t>
            </w:r>
          </w:p>
        </w:tc>
        <w:tc>
          <w:tcPr>
            <w:tcW w:w="7230" w:type="dxa"/>
            <w:vMerge/>
            <w:vAlign w:val="center"/>
          </w:tcPr>
          <w:p w14:paraId="10C91F84" w14:textId="77777777" w:rsidR="00120522" w:rsidRDefault="0012052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0ECABAFC" w14:textId="77777777" w:rsid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120522" w:rsidRPr="00F40227" w14:paraId="4D4B0325" w14:textId="77777777" w:rsidTr="005B0903">
        <w:tc>
          <w:tcPr>
            <w:tcW w:w="1134" w:type="dxa"/>
          </w:tcPr>
          <w:p w14:paraId="0B064046" w14:textId="77777777" w:rsid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8.9</w:t>
            </w:r>
          </w:p>
        </w:tc>
        <w:tc>
          <w:tcPr>
            <w:tcW w:w="7230" w:type="dxa"/>
            <w:vMerge/>
            <w:vAlign w:val="center"/>
          </w:tcPr>
          <w:p w14:paraId="09DC7A6D" w14:textId="77777777" w:rsidR="00120522" w:rsidRDefault="00120522" w:rsidP="005B0903">
            <w:pPr>
              <w:spacing w:after="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vMerge/>
            <w:vAlign w:val="center"/>
          </w:tcPr>
          <w:p w14:paraId="6A515587" w14:textId="77777777" w:rsid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51C479E2" w14:textId="77777777" w:rsidR="00120522" w:rsidRPr="00120522" w:rsidRDefault="00120522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7984ABF7" w14:textId="77777777" w:rsidR="0098006D" w:rsidRPr="00A40FC7" w:rsidRDefault="00877717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5</w:t>
      </w:r>
      <w:r w:rsidR="00B06E13" w:rsidRPr="00A40FC7">
        <w:rPr>
          <w:rFonts w:ascii="Times New Roman" w:hAnsi="Times New Roman"/>
          <w:b/>
          <w:sz w:val="24"/>
          <w:szCs w:val="24"/>
          <w:lang w:val="ru-RU"/>
        </w:rPr>
        <w:t>. Материально-технические условия реализации программы</w:t>
      </w:r>
    </w:p>
    <w:p w14:paraId="71C60CE7" w14:textId="77777777" w:rsidR="00877717" w:rsidRPr="00A40FC7" w:rsidRDefault="00877717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>5.1 Очная форма обучения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2019"/>
        <w:gridCol w:w="4365"/>
      </w:tblGrid>
      <w:tr w:rsidR="00F85E3D" w:rsidRPr="00A40FC7" w14:paraId="4D60606D" w14:textId="77777777" w:rsidTr="00027072">
        <w:tc>
          <w:tcPr>
            <w:tcW w:w="3192" w:type="dxa"/>
            <w:vAlign w:val="center"/>
          </w:tcPr>
          <w:p w14:paraId="55E9E297" w14:textId="77777777" w:rsidR="00F85E3D" w:rsidRPr="00120522" w:rsidRDefault="00F85E3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120522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Наименование специализированных аудиторий кабинетов, лабораторий</w:t>
            </w:r>
          </w:p>
        </w:tc>
        <w:tc>
          <w:tcPr>
            <w:tcW w:w="2019" w:type="dxa"/>
            <w:vAlign w:val="center"/>
          </w:tcPr>
          <w:p w14:paraId="08A6B19F" w14:textId="77777777" w:rsidR="00F85E3D" w:rsidRPr="00120522" w:rsidRDefault="00F85E3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120522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Вид занятия</w:t>
            </w:r>
          </w:p>
        </w:tc>
        <w:tc>
          <w:tcPr>
            <w:tcW w:w="4365" w:type="dxa"/>
            <w:vAlign w:val="center"/>
          </w:tcPr>
          <w:p w14:paraId="7DF8D06A" w14:textId="77777777" w:rsidR="00F85E3D" w:rsidRPr="00120522" w:rsidRDefault="00F85E3D" w:rsidP="005B090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120522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Наименование оборудования, программного обеспечения</w:t>
            </w:r>
          </w:p>
        </w:tc>
      </w:tr>
      <w:tr w:rsidR="00F85E3D" w:rsidRPr="00592E7B" w14:paraId="06C0E1B3" w14:textId="77777777" w:rsidTr="00E109C0">
        <w:tc>
          <w:tcPr>
            <w:tcW w:w="3192" w:type="dxa"/>
          </w:tcPr>
          <w:p w14:paraId="53EEEE52" w14:textId="1581260C" w:rsidR="00120522" w:rsidRP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120522">
              <w:rPr>
                <w:rFonts w:ascii="Times New Roman" w:hAnsi="Times New Roman"/>
                <w:sz w:val="20"/>
                <w:szCs w:val="20"/>
                <w:lang w:val="ru-RU"/>
              </w:rPr>
              <w:t>Лаборатория аппаратных средств ИУС</w:t>
            </w:r>
            <w:r w:rsidRPr="00120522" w:rsidDel="0012052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019" w:type="dxa"/>
          </w:tcPr>
          <w:p w14:paraId="1039A193" w14:textId="77777777" w:rsidR="00F85E3D" w:rsidRPr="00120522" w:rsidRDefault="008B35D3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120522">
              <w:rPr>
                <w:rFonts w:ascii="Times New Roman" w:hAnsi="Times New Roman"/>
                <w:sz w:val="20"/>
                <w:szCs w:val="20"/>
                <w:lang w:val="ru-RU"/>
              </w:rPr>
              <w:t>Лекции</w:t>
            </w:r>
          </w:p>
        </w:tc>
        <w:tc>
          <w:tcPr>
            <w:tcW w:w="4365" w:type="dxa"/>
          </w:tcPr>
          <w:p w14:paraId="0DF83974" w14:textId="5596D3D9" w:rsidR="00F85E3D" w:rsidRPr="000C4CCA" w:rsidRDefault="008B35D3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120522">
              <w:rPr>
                <w:rFonts w:ascii="Times New Roman" w:hAnsi="Times New Roman"/>
                <w:sz w:val="20"/>
                <w:szCs w:val="20"/>
                <w:lang w:val="ru-RU"/>
              </w:rPr>
              <w:t>Аудиторный интерактивный комплекс, ауди</w:t>
            </w:r>
            <w:r w:rsidR="00A3232B" w:rsidRPr="00120522">
              <w:rPr>
                <w:rFonts w:ascii="Times New Roman" w:hAnsi="Times New Roman"/>
                <w:sz w:val="20"/>
                <w:szCs w:val="20"/>
                <w:lang w:val="ru-RU"/>
              </w:rPr>
              <w:t>торные персональные компьютеры</w:t>
            </w:r>
            <w:r w:rsidR="000C4CCA" w:rsidRPr="008053E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, </w:t>
            </w:r>
            <w:r w:rsidR="000C4CCA">
              <w:rPr>
                <w:rFonts w:ascii="Times New Roman" w:hAnsi="Times New Roman"/>
                <w:sz w:val="20"/>
                <w:szCs w:val="20"/>
              </w:rPr>
              <w:t>VirtualBox</w:t>
            </w:r>
            <w:r w:rsidR="000C4CCA" w:rsidRPr="008053E9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</w:tr>
      <w:tr w:rsidR="008B35D3" w:rsidRPr="00592E7B" w14:paraId="21826958" w14:textId="77777777" w:rsidTr="00E109C0">
        <w:tc>
          <w:tcPr>
            <w:tcW w:w="3192" w:type="dxa"/>
          </w:tcPr>
          <w:p w14:paraId="309F393D" w14:textId="169D4898" w:rsidR="008B35D3" w:rsidRPr="00120522" w:rsidRDefault="00120522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120522">
              <w:rPr>
                <w:rFonts w:ascii="Times New Roman" w:hAnsi="Times New Roman"/>
                <w:sz w:val="20"/>
                <w:szCs w:val="20"/>
                <w:lang w:val="ru-RU"/>
              </w:rPr>
              <w:t>Лаборатория аппаратных средств ИУС</w:t>
            </w:r>
          </w:p>
        </w:tc>
        <w:tc>
          <w:tcPr>
            <w:tcW w:w="2019" w:type="dxa"/>
          </w:tcPr>
          <w:p w14:paraId="6763AF40" w14:textId="77777777" w:rsidR="008B35D3" w:rsidRPr="00120522" w:rsidRDefault="008B35D3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120522">
              <w:rPr>
                <w:rFonts w:ascii="Times New Roman" w:hAnsi="Times New Roman"/>
                <w:sz w:val="20"/>
                <w:szCs w:val="20"/>
                <w:lang w:val="ru-RU"/>
              </w:rPr>
              <w:t>Практические занятия</w:t>
            </w:r>
          </w:p>
        </w:tc>
        <w:tc>
          <w:tcPr>
            <w:tcW w:w="4365" w:type="dxa"/>
          </w:tcPr>
          <w:p w14:paraId="76471F23" w14:textId="164A0201" w:rsidR="008B35D3" w:rsidRPr="008D562E" w:rsidRDefault="00A3232B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120522">
              <w:rPr>
                <w:rFonts w:ascii="Times New Roman" w:hAnsi="Times New Roman"/>
                <w:sz w:val="20"/>
                <w:szCs w:val="20"/>
                <w:lang w:val="ru-RU"/>
              </w:rPr>
              <w:t>Аудиторный интерактивный комплекс, аудиторные персональные компьютеры</w:t>
            </w:r>
            <w:r w:rsidR="008D562E" w:rsidRPr="008053E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, </w:t>
            </w:r>
            <w:r w:rsidR="008D562E">
              <w:rPr>
                <w:rFonts w:ascii="Times New Roman" w:hAnsi="Times New Roman"/>
                <w:sz w:val="20"/>
                <w:szCs w:val="20"/>
              </w:rPr>
              <w:t>VirtualBox</w:t>
            </w:r>
            <w:r w:rsidR="008D562E" w:rsidRPr="008053E9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</w:tr>
      <w:tr w:rsidR="001B3767" w:rsidRPr="001B3767" w14:paraId="3E3E4BBA" w14:textId="77777777" w:rsidTr="00E109C0">
        <w:tc>
          <w:tcPr>
            <w:tcW w:w="3192" w:type="dxa"/>
          </w:tcPr>
          <w:p w14:paraId="2310108A" w14:textId="77777777" w:rsidR="001B3767" w:rsidRPr="00120522" w:rsidRDefault="001B376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Помещение для самостоятельной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работы</w:t>
            </w:r>
          </w:p>
        </w:tc>
        <w:tc>
          <w:tcPr>
            <w:tcW w:w="2019" w:type="dxa"/>
          </w:tcPr>
          <w:p w14:paraId="3A57411F" w14:textId="77777777" w:rsidR="001B3767" w:rsidRPr="00120522" w:rsidRDefault="001B3767" w:rsidP="005B0903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 xml:space="preserve">Самостоятельная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работа студентов</w:t>
            </w:r>
          </w:p>
        </w:tc>
        <w:tc>
          <w:tcPr>
            <w:tcW w:w="4365" w:type="dxa"/>
          </w:tcPr>
          <w:p w14:paraId="406A0493" w14:textId="43A3E0BF" w:rsidR="001B3767" w:rsidRPr="001B3767" w:rsidRDefault="001B3767" w:rsidP="008D562E">
            <w:pPr>
              <w:spacing w:after="0"/>
              <w:jc w:val="both"/>
              <w:rPr>
                <w:sz w:val="20"/>
                <w:szCs w:val="20"/>
              </w:rPr>
            </w:pPr>
            <w:r w:rsidRPr="001B3767">
              <w:rPr>
                <w:rStyle w:val="fontstyle01"/>
                <w:sz w:val="20"/>
                <w:szCs w:val="20"/>
              </w:rPr>
              <w:lastRenderedPageBreak/>
              <w:t>ПК с ОС Windows и Linux,</w:t>
            </w:r>
            <w:r w:rsidR="008D562E" w:rsidRPr="008053E9">
              <w:rPr>
                <w:rStyle w:val="fontstyle01"/>
                <w:sz w:val="20"/>
                <w:szCs w:val="20"/>
              </w:rPr>
              <w:t xml:space="preserve"> </w:t>
            </w:r>
            <w:r w:rsidR="008D562E">
              <w:rPr>
                <w:rStyle w:val="fontstyle01"/>
                <w:sz w:val="20"/>
                <w:szCs w:val="20"/>
              </w:rPr>
              <w:t>VirtualBox.</w:t>
            </w:r>
          </w:p>
        </w:tc>
      </w:tr>
    </w:tbl>
    <w:p w14:paraId="5407B870" w14:textId="77777777" w:rsidR="00071DED" w:rsidRPr="001B3767" w:rsidRDefault="00071DED" w:rsidP="005B090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73B8C36" w14:textId="77777777" w:rsidR="000E3B8E" w:rsidRDefault="00877717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6</w:t>
      </w:r>
      <w:r w:rsidR="000E3B8E" w:rsidRPr="00A40FC7">
        <w:rPr>
          <w:rFonts w:ascii="Times New Roman" w:hAnsi="Times New Roman"/>
          <w:b/>
          <w:sz w:val="24"/>
          <w:szCs w:val="24"/>
          <w:lang w:val="ru-RU"/>
        </w:rPr>
        <w:t>. Учебно-методическое обеспечение программы</w:t>
      </w:r>
    </w:p>
    <w:p w14:paraId="527EC031" w14:textId="77777777" w:rsidR="0043569A" w:rsidRPr="0043569A" w:rsidRDefault="0043569A" w:rsidP="005B0903">
      <w:pPr>
        <w:spacing w:after="0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5B0903">
        <w:rPr>
          <w:rStyle w:val="fontstyle01"/>
          <w:lang w:val="ru-RU"/>
        </w:rPr>
        <w:t>Учебно-методическое обеспечение для самостоятельной работы студентов в составе</w:t>
      </w:r>
      <w:r w:rsidRPr="005B0903">
        <w:rPr>
          <w:color w:val="000000"/>
          <w:lang w:val="ru-RU"/>
        </w:rPr>
        <w:br/>
      </w:r>
      <w:r w:rsidRPr="005B0903">
        <w:rPr>
          <w:rStyle w:val="fontstyle01"/>
          <w:lang w:val="ru-RU"/>
        </w:rPr>
        <w:t xml:space="preserve">УМК модуля (ОРИОКС// </w:t>
      </w:r>
      <w:r>
        <w:rPr>
          <w:rStyle w:val="fontstyle01"/>
        </w:rPr>
        <w:t>URL</w:t>
      </w:r>
      <w:r w:rsidRPr="005B0903">
        <w:rPr>
          <w:rStyle w:val="fontstyle01"/>
          <w:lang w:val="ru-RU"/>
        </w:rPr>
        <w:t xml:space="preserve">: , </w:t>
      </w:r>
      <w:r>
        <w:rPr>
          <w:rStyle w:val="fontstyle01"/>
          <w:color w:val="0000FF"/>
        </w:rPr>
        <w:t>http</w:t>
      </w:r>
      <w:r w:rsidRPr="005B0903">
        <w:rPr>
          <w:rStyle w:val="fontstyle01"/>
          <w:color w:val="0000FF"/>
          <w:lang w:val="ru-RU"/>
        </w:rPr>
        <w:t>://</w:t>
      </w:r>
      <w:r>
        <w:rPr>
          <w:rStyle w:val="fontstyle01"/>
          <w:color w:val="0000FF"/>
        </w:rPr>
        <w:t>orioks</w:t>
      </w:r>
      <w:r w:rsidRPr="005B0903">
        <w:rPr>
          <w:rStyle w:val="fontstyle01"/>
          <w:color w:val="0000FF"/>
          <w:lang w:val="ru-RU"/>
        </w:rPr>
        <w:t>.</w:t>
      </w:r>
      <w:r>
        <w:rPr>
          <w:rStyle w:val="fontstyle01"/>
          <w:color w:val="0000FF"/>
        </w:rPr>
        <w:t>miet</w:t>
      </w:r>
      <w:r w:rsidRPr="005B0903">
        <w:rPr>
          <w:rStyle w:val="fontstyle01"/>
          <w:color w:val="0000FF"/>
          <w:lang w:val="ru-RU"/>
        </w:rPr>
        <w:t>.</w:t>
      </w:r>
      <w:r>
        <w:rPr>
          <w:rStyle w:val="fontstyle01"/>
          <w:color w:val="0000FF"/>
        </w:rPr>
        <w:t>ru</w:t>
      </w:r>
      <w:r w:rsidRPr="005B0903">
        <w:rPr>
          <w:rStyle w:val="fontstyle01"/>
          <w:color w:val="0000FF"/>
          <w:lang w:val="ru-RU"/>
        </w:rPr>
        <w:t>/</w:t>
      </w:r>
      <w:r w:rsidRPr="005B0903">
        <w:rPr>
          <w:rStyle w:val="fontstyle01"/>
          <w:lang w:val="ru-RU"/>
        </w:rPr>
        <w:t>):</w:t>
      </w:r>
    </w:p>
    <w:p w14:paraId="63A00A11" w14:textId="77777777" w:rsidR="0043569A" w:rsidRPr="0005182E" w:rsidRDefault="0043569A" w:rsidP="005B0903">
      <w:pPr>
        <w:pStyle w:val="a5"/>
        <w:numPr>
          <w:ilvl w:val="0"/>
          <w:numId w:val="10"/>
        </w:numPr>
        <w:spacing w:line="276" w:lineRule="auto"/>
        <w:ind w:left="0" w:firstLine="0"/>
        <w:jc w:val="both"/>
        <w:rPr>
          <w:color w:val="000000"/>
        </w:rPr>
      </w:pPr>
      <w:r w:rsidRPr="0043569A">
        <w:rPr>
          <w:rStyle w:val="fontstyle01"/>
        </w:rPr>
        <w:t>методические указания студентам по изучению дисциплин</w:t>
      </w:r>
    </w:p>
    <w:p w14:paraId="0DAF0818" w14:textId="77777777" w:rsidR="0043569A" w:rsidRDefault="0043569A" w:rsidP="005B0903">
      <w:pPr>
        <w:pStyle w:val="a5"/>
        <w:numPr>
          <w:ilvl w:val="0"/>
          <w:numId w:val="10"/>
        </w:numPr>
        <w:spacing w:line="276" w:lineRule="auto"/>
        <w:ind w:left="0" w:firstLine="0"/>
        <w:jc w:val="both"/>
        <w:rPr>
          <w:rStyle w:val="fontstyle01"/>
        </w:rPr>
      </w:pPr>
      <w:r w:rsidRPr="0043569A">
        <w:rPr>
          <w:rStyle w:val="fontstyle01"/>
        </w:rPr>
        <w:t>презентационный материал к лекциям</w:t>
      </w:r>
    </w:p>
    <w:p w14:paraId="0ED63300" w14:textId="77777777" w:rsidR="007C425E" w:rsidRDefault="0043569A" w:rsidP="005B0903">
      <w:pPr>
        <w:pStyle w:val="a5"/>
        <w:numPr>
          <w:ilvl w:val="0"/>
          <w:numId w:val="10"/>
        </w:numPr>
        <w:spacing w:line="276" w:lineRule="auto"/>
        <w:ind w:left="0" w:firstLine="0"/>
        <w:jc w:val="both"/>
        <w:rPr>
          <w:rStyle w:val="fontstyle01"/>
        </w:rPr>
      </w:pPr>
      <w:r w:rsidRPr="0043569A">
        <w:rPr>
          <w:rStyle w:val="fontstyle01"/>
        </w:rPr>
        <w:t>список</w:t>
      </w:r>
      <w:r>
        <w:rPr>
          <w:rStyle w:val="fontstyle01"/>
        </w:rPr>
        <w:t xml:space="preserve"> дополнительной литературы для самостоятельного изучения дисциплин</w:t>
      </w:r>
    </w:p>
    <w:p w14:paraId="4A6F35E8" w14:textId="77777777" w:rsidR="005B0903" w:rsidRDefault="005B0903" w:rsidP="005B0903">
      <w:pPr>
        <w:pStyle w:val="a5"/>
        <w:spacing w:line="276" w:lineRule="auto"/>
        <w:ind w:left="567"/>
        <w:jc w:val="both"/>
        <w:rPr>
          <w:color w:val="000000"/>
        </w:rPr>
      </w:pPr>
      <w:r>
        <w:rPr>
          <w:rStyle w:val="fontstyle01"/>
        </w:rPr>
        <w:t>Литературные  источники:</w:t>
      </w:r>
    </w:p>
    <w:p w14:paraId="0D96D0CB" w14:textId="0A6C5AC3" w:rsidR="0043569A" w:rsidRDefault="005B0903" w:rsidP="005B0903">
      <w:pPr>
        <w:pStyle w:val="a5"/>
        <w:spacing w:line="276" w:lineRule="auto"/>
        <w:ind w:left="0"/>
        <w:jc w:val="both"/>
        <w:rPr>
          <w:rStyle w:val="fontstyle01"/>
        </w:rPr>
      </w:pPr>
      <w:r>
        <w:rPr>
          <w:rStyle w:val="fontstyle01"/>
        </w:rPr>
        <w:t xml:space="preserve">1. </w:t>
      </w:r>
      <w:r w:rsidR="00302A54" w:rsidRPr="00302A54">
        <w:rPr>
          <w:rStyle w:val="fontstyle01"/>
        </w:rPr>
        <w:t xml:space="preserve">Логическое проектирование на </w:t>
      </w:r>
      <w:proofErr w:type="spellStart"/>
      <w:r w:rsidR="00302A54" w:rsidRPr="00302A54">
        <w:rPr>
          <w:rStyle w:val="fontstyle01"/>
        </w:rPr>
        <w:t>SystemVerylog</w:t>
      </w:r>
      <w:proofErr w:type="spellEnd"/>
      <w:r w:rsidR="00302A54" w:rsidRPr="00302A54">
        <w:rPr>
          <w:rStyle w:val="fontstyle01"/>
        </w:rPr>
        <w:t xml:space="preserve"> / Д. </w:t>
      </w:r>
      <w:proofErr w:type="gramStart"/>
      <w:r w:rsidR="00302A54" w:rsidRPr="00302A54">
        <w:rPr>
          <w:rStyle w:val="fontstyle01"/>
        </w:rPr>
        <w:t>Томас ;</w:t>
      </w:r>
      <w:proofErr w:type="gramEnd"/>
      <w:r w:rsidR="00302A54" w:rsidRPr="00302A54">
        <w:rPr>
          <w:rStyle w:val="fontstyle01"/>
        </w:rPr>
        <w:t xml:space="preserve"> Науч. ред. А. С. Камкин, М. М. </w:t>
      </w:r>
      <w:proofErr w:type="spellStart"/>
      <w:r w:rsidR="00302A54" w:rsidRPr="00302A54">
        <w:rPr>
          <w:rStyle w:val="fontstyle01"/>
        </w:rPr>
        <w:t>Чупилко</w:t>
      </w:r>
      <w:proofErr w:type="spellEnd"/>
      <w:r w:rsidR="00302A54" w:rsidRPr="00302A54">
        <w:rPr>
          <w:rStyle w:val="fontstyle01"/>
        </w:rPr>
        <w:t xml:space="preserve">; Пер. с англ. А. А. </w:t>
      </w:r>
      <w:proofErr w:type="spellStart"/>
      <w:r w:rsidR="00302A54" w:rsidRPr="00302A54">
        <w:rPr>
          <w:rStyle w:val="fontstyle01"/>
        </w:rPr>
        <w:t>Слинкина</w:t>
      </w:r>
      <w:proofErr w:type="spellEnd"/>
      <w:r w:rsidR="00302A54" w:rsidRPr="00302A54">
        <w:rPr>
          <w:rStyle w:val="fontstyle01"/>
        </w:rPr>
        <w:t xml:space="preserve"> [и др.]. - </w:t>
      </w:r>
      <w:proofErr w:type="gramStart"/>
      <w:r w:rsidR="00302A54" w:rsidRPr="00302A54">
        <w:rPr>
          <w:rStyle w:val="fontstyle01"/>
        </w:rPr>
        <w:t>М. :</w:t>
      </w:r>
      <w:proofErr w:type="gramEnd"/>
      <w:r w:rsidR="00302A54" w:rsidRPr="00302A54">
        <w:rPr>
          <w:rStyle w:val="fontstyle01"/>
        </w:rPr>
        <w:t xml:space="preserve"> ДМК Пресс, 2019. - 384. - URL: https://e.lanbook.com/book/131680 (дата обращения: </w:t>
      </w:r>
      <w:r w:rsidR="00127762">
        <w:rPr>
          <w:rStyle w:val="fontstyle01"/>
        </w:rPr>
        <w:t>1</w:t>
      </w:r>
      <w:r w:rsidR="00302A54" w:rsidRPr="00302A54">
        <w:rPr>
          <w:rStyle w:val="fontstyle01"/>
        </w:rPr>
        <w:t>3.03.202</w:t>
      </w:r>
      <w:r w:rsidR="00127762">
        <w:rPr>
          <w:rStyle w:val="fontstyle01"/>
        </w:rPr>
        <w:t>4</w:t>
      </w:r>
      <w:r w:rsidR="00302A54" w:rsidRPr="00302A54">
        <w:rPr>
          <w:rStyle w:val="fontstyle01"/>
        </w:rPr>
        <w:t>). - ISBN 978-5-97060-619-</w:t>
      </w:r>
      <w:proofErr w:type="gramStart"/>
      <w:r w:rsidR="00302A54" w:rsidRPr="00302A54">
        <w:rPr>
          <w:rStyle w:val="fontstyle01"/>
        </w:rPr>
        <w:t>3 :</w:t>
      </w:r>
      <w:proofErr w:type="gramEnd"/>
      <w:r w:rsidR="00302A54" w:rsidRPr="00302A54">
        <w:rPr>
          <w:rStyle w:val="fontstyle01"/>
        </w:rPr>
        <w:t xml:space="preserve"> 0-00. - Текст : электронный.</w:t>
      </w:r>
      <w:r w:rsidR="00302A54" w:rsidRPr="00302A54" w:rsidDel="00302A54">
        <w:rPr>
          <w:rStyle w:val="fontstyle01"/>
        </w:rPr>
        <w:t xml:space="preserve"> </w:t>
      </w:r>
    </w:p>
    <w:p w14:paraId="522088AD" w14:textId="77777777" w:rsidR="00A50392" w:rsidRDefault="00A50392" w:rsidP="005B0903">
      <w:pPr>
        <w:pStyle w:val="a5"/>
        <w:spacing w:line="276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DD4BEA8" w14:textId="77777777" w:rsidR="007C425E" w:rsidRPr="000F2744" w:rsidRDefault="007C425E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7. </w:t>
      </w:r>
      <w:r w:rsidRPr="000F2744">
        <w:rPr>
          <w:rFonts w:ascii="Times New Roman" w:hAnsi="Times New Roman"/>
          <w:b/>
          <w:sz w:val="24"/>
          <w:szCs w:val="24"/>
          <w:lang w:val="ru-RU"/>
        </w:rPr>
        <w:t>Методические указания для обучающихся по освоению программы</w:t>
      </w:r>
    </w:p>
    <w:p w14:paraId="15A314BE" w14:textId="77777777" w:rsidR="00776B0A" w:rsidRPr="000F2744" w:rsidRDefault="00776B0A" w:rsidP="008053E9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0F2744">
        <w:rPr>
          <w:rFonts w:ascii="Times New Roman" w:hAnsi="Times New Roman"/>
          <w:sz w:val="24"/>
          <w:szCs w:val="24"/>
          <w:lang w:val="ru-RU"/>
        </w:rPr>
        <w:t xml:space="preserve">Курс состоит из аудиторных часов и часов самостоятельной работы. </w:t>
      </w:r>
    </w:p>
    <w:p w14:paraId="228BCE9B" w14:textId="44637285" w:rsidR="00535C93" w:rsidRPr="00535C93" w:rsidRDefault="00776B0A" w:rsidP="00535C93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0F2744">
        <w:rPr>
          <w:rFonts w:ascii="Times New Roman" w:hAnsi="Times New Roman"/>
          <w:sz w:val="24"/>
          <w:szCs w:val="24"/>
          <w:lang w:val="ru-RU"/>
        </w:rPr>
        <w:t xml:space="preserve">К </w:t>
      </w:r>
      <w:r w:rsidR="009124A0">
        <w:rPr>
          <w:rFonts w:ascii="Times New Roman" w:hAnsi="Times New Roman"/>
          <w:sz w:val="24"/>
          <w:szCs w:val="24"/>
          <w:lang w:val="ru-RU"/>
        </w:rPr>
        <w:t>аудиторным часам</w:t>
      </w:r>
      <w:r w:rsidRPr="000F2744">
        <w:rPr>
          <w:rFonts w:ascii="Times New Roman" w:hAnsi="Times New Roman"/>
          <w:sz w:val="24"/>
          <w:szCs w:val="24"/>
          <w:lang w:val="ru-RU"/>
        </w:rPr>
        <w:t xml:space="preserve"> относятся: 8 лекционных занятий, 8 практических занятий</w:t>
      </w:r>
      <w:r w:rsidR="009124A0">
        <w:rPr>
          <w:rFonts w:ascii="Times New Roman" w:hAnsi="Times New Roman"/>
          <w:sz w:val="24"/>
          <w:szCs w:val="24"/>
          <w:lang w:val="ru-RU"/>
        </w:rPr>
        <w:t>.</w:t>
      </w:r>
    </w:p>
    <w:p w14:paraId="36F89F62" w14:textId="42A43AF2" w:rsidR="009124A0" w:rsidRDefault="009124A0" w:rsidP="009124A0">
      <w:pPr>
        <w:spacing w:after="0"/>
        <w:ind w:firstLine="567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Лекционные и практические занятия</w:t>
      </w:r>
    </w:p>
    <w:p w14:paraId="334614A2" w14:textId="15432BA0" w:rsidR="00776B0A" w:rsidRDefault="009124A0" w:rsidP="009124A0">
      <w:pPr>
        <w:spacing w:after="0"/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курс</w:t>
      </w:r>
      <w:r w:rsidR="00535C93">
        <w:rPr>
          <w:rFonts w:ascii="Times New Roman" w:hAnsi="Times New Roman"/>
          <w:sz w:val="24"/>
          <w:szCs w:val="24"/>
          <w:lang w:val="ru-RU"/>
        </w:rPr>
        <w:t>е используется подход, основанный на совмещении лекционного и практического занятий по каждой теме. Совмещенное занятие ведется в формате диалога, в который интегрирована самостоятельная работа студентов над практическими заданиями. В середине совмещенного занятия (через 2 часа после начала) предусмотрен перерыв в 15 минут.</w:t>
      </w:r>
      <w:r w:rsidR="00547A2B">
        <w:rPr>
          <w:rFonts w:ascii="Times New Roman" w:hAnsi="Times New Roman"/>
          <w:sz w:val="24"/>
          <w:szCs w:val="24"/>
          <w:lang w:val="ru-RU"/>
        </w:rPr>
        <w:t xml:space="preserve"> В конце каждого совмещенного занятия студентам выдается домашнее задание, решение которого необходимо предоставить не позднее даты начала следующего занятия.</w:t>
      </w:r>
    </w:p>
    <w:p w14:paraId="24943B45" w14:textId="59A49C0D" w:rsidR="00535C93" w:rsidRDefault="00535C93" w:rsidP="009124A0">
      <w:pPr>
        <w:spacing w:after="0"/>
        <w:ind w:firstLine="567"/>
        <w:rPr>
          <w:rFonts w:ascii="Times New Roman" w:hAnsi="Times New Roman"/>
          <w:b/>
          <w:sz w:val="24"/>
          <w:szCs w:val="24"/>
          <w:lang w:val="ru-RU"/>
        </w:rPr>
      </w:pPr>
      <w:r w:rsidRPr="00535C93">
        <w:rPr>
          <w:rFonts w:ascii="Times New Roman" w:hAnsi="Times New Roman"/>
          <w:b/>
          <w:sz w:val="24"/>
          <w:szCs w:val="24"/>
          <w:lang w:val="ru-RU"/>
        </w:rPr>
        <w:t>Самостоятельная работа</w:t>
      </w:r>
    </w:p>
    <w:p w14:paraId="1B038741" w14:textId="013050A9" w:rsidR="00535C93" w:rsidRDefault="00535C93" w:rsidP="009124A0">
      <w:pPr>
        <w:spacing w:after="0"/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 самостоятельную работу студентам отводятся</w:t>
      </w:r>
      <w:r w:rsidRPr="00535C93">
        <w:rPr>
          <w:rFonts w:ascii="Times New Roman" w:hAnsi="Times New Roman"/>
          <w:sz w:val="24"/>
          <w:szCs w:val="24"/>
          <w:lang w:val="ru-RU"/>
        </w:rPr>
        <w:t>:</w:t>
      </w:r>
    </w:p>
    <w:p w14:paraId="35931E5D" w14:textId="11898013" w:rsidR="00535C93" w:rsidRPr="00535C93" w:rsidRDefault="00535C93" w:rsidP="00535C93">
      <w:pPr>
        <w:pStyle w:val="a5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доработка решений практических занятий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630306E8" w14:textId="54CB62DB" w:rsidR="00535C93" w:rsidRPr="00535C93" w:rsidRDefault="00535C93" w:rsidP="00535C93">
      <w:pPr>
        <w:pStyle w:val="a5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повторение теоретического материала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99C3FEE" w14:textId="2163D9C1" w:rsidR="00535C93" w:rsidRPr="00535C93" w:rsidRDefault="00535C93" w:rsidP="00535C93">
      <w:pPr>
        <w:pStyle w:val="a5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выполнение домашн</w:t>
      </w:r>
      <w:r w:rsidR="00547A2B">
        <w:rPr>
          <w:rFonts w:ascii="Times New Roman" w:hAnsi="Times New Roman"/>
          <w:sz w:val="24"/>
          <w:szCs w:val="24"/>
        </w:rPr>
        <w:t xml:space="preserve">его </w:t>
      </w:r>
      <w:r>
        <w:rPr>
          <w:rFonts w:ascii="Times New Roman" w:hAnsi="Times New Roman"/>
          <w:sz w:val="24"/>
          <w:szCs w:val="24"/>
        </w:rPr>
        <w:t>задани</w:t>
      </w:r>
      <w:r w:rsidR="00547A2B">
        <w:rPr>
          <w:rFonts w:ascii="Times New Roman" w:hAnsi="Times New Roman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>.</w:t>
      </w:r>
    </w:p>
    <w:p w14:paraId="22924A3E" w14:textId="6F2A677D" w:rsidR="00776B0A" w:rsidRPr="000F2744" w:rsidRDefault="00776B0A" w:rsidP="008053E9">
      <w:pPr>
        <w:spacing w:after="0"/>
        <w:ind w:firstLine="567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0F2744">
        <w:rPr>
          <w:rFonts w:ascii="Times New Roman" w:hAnsi="Times New Roman"/>
          <w:b/>
          <w:bCs/>
          <w:sz w:val="24"/>
          <w:szCs w:val="24"/>
          <w:lang w:val="ru-RU"/>
        </w:rPr>
        <w:t>Организация взаимодействия с преподавателем</w:t>
      </w:r>
    </w:p>
    <w:p w14:paraId="6136F99F" w14:textId="40057123" w:rsidR="00776B0A" w:rsidRPr="000F2744" w:rsidRDefault="00776B0A" w:rsidP="008053E9">
      <w:pPr>
        <w:spacing w:after="0"/>
        <w:ind w:firstLine="567"/>
        <w:rPr>
          <w:rStyle w:val="a4"/>
          <w:rFonts w:ascii="Times New Roman" w:hAnsi="Times New Roman"/>
          <w:sz w:val="24"/>
          <w:szCs w:val="24"/>
          <w:lang w:val="ru-RU"/>
        </w:rPr>
      </w:pPr>
      <w:r w:rsidRPr="000F2744">
        <w:rPr>
          <w:rFonts w:ascii="Times New Roman" w:hAnsi="Times New Roman"/>
          <w:sz w:val="24"/>
          <w:szCs w:val="24"/>
          <w:lang w:val="ru-RU"/>
        </w:rPr>
        <w:t xml:space="preserve">Для взаимодействия студентов с преподавателем используются сервисы обратной связи: ОРИОКС «Домашние </w:t>
      </w:r>
      <w:commentRangeStart w:id="51"/>
      <w:r w:rsidRPr="000F2744">
        <w:rPr>
          <w:rFonts w:ascii="Times New Roman" w:hAnsi="Times New Roman"/>
          <w:sz w:val="24"/>
          <w:szCs w:val="24"/>
          <w:lang w:val="ru-RU"/>
        </w:rPr>
        <w:t>задания»</w:t>
      </w:r>
      <w:r w:rsidR="00547A2B">
        <w:rPr>
          <w:rFonts w:ascii="Times New Roman" w:hAnsi="Times New Roman"/>
          <w:sz w:val="24"/>
          <w:szCs w:val="24"/>
          <w:lang w:val="ru-RU"/>
        </w:rPr>
        <w:t>, т</w:t>
      </w:r>
      <w:r w:rsidR="00217D17">
        <w:rPr>
          <w:rFonts w:ascii="Times New Roman" w:hAnsi="Times New Roman"/>
          <w:sz w:val="24"/>
          <w:szCs w:val="24"/>
          <w:lang w:val="ru-RU"/>
        </w:rPr>
        <w:t xml:space="preserve">ематическая группа в </w:t>
      </w:r>
      <w:r w:rsidR="00217D17">
        <w:rPr>
          <w:rFonts w:ascii="Times New Roman" w:hAnsi="Times New Roman"/>
          <w:sz w:val="24"/>
          <w:szCs w:val="24"/>
        </w:rPr>
        <w:t>Telegram</w:t>
      </w:r>
      <w:r w:rsidR="00547A2B">
        <w:rPr>
          <w:rFonts w:ascii="Times New Roman" w:hAnsi="Times New Roman"/>
          <w:sz w:val="24"/>
          <w:szCs w:val="24"/>
          <w:lang w:val="ru-RU"/>
        </w:rPr>
        <w:t xml:space="preserve">, а также сервис </w:t>
      </w:r>
      <w:r w:rsidR="00547A2B">
        <w:rPr>
          <w:rFonts w:ascii="Times New Roman" w:hAnsi="Times New Roman"/>
          <w:sz w:val="24"/>
          <w:szCs w:val="24"/>
        </w:rPr>
        <w:t>GitHub</w:t>
      </w:r>
      <w:r w:rsidRPr="000F2744">
        <w:rPr>
          <w:rFonts w:ascii="Times New Roman" w:hAnsi="Times New Roman"/>
          <w:sz w:val="24"/>
          <w:szCs w:val="24"/>
          <w:lang w:val="ru-RU"/>
        </w:rPr>
        <w:t>.</w:t>
      </w:r>
      <w:commentRangeEnd w:id="51"/>
      <w:r w:rsidR="008D562E">
        <w:rPr>
          <w:rStyle w:val="ad"/>
        </w:rPr>
        <w:commentReference w:id="51"/>
      </w:r>
    </w:p>
    <w:p w14:paraId="15134572" w14:textId="4290EA39" w:rsidR="00776B0A" w:rsidRPr="000F2744" w:rsidRDefault="00776B0A" w:rsidP="008053E9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commentRangeStart w:id="52"/>
      <w:commentRangeStart w:id="53"/>
      <w:r w:rsidRPr="000F2744">
        <w:rPr>
          <w:rFonts w:ascii="Times New Roman" w:hAnsi="Times New Roman"/>
          <w:sz w:val="24"/>
          <w:szCs w:val="24"/>
          <w:lang w:val="ru-RU"/>
        </w:rPr>
        <w:t xml:space="preserve">При возникновении вопросов студент может написать в раздел </w:t>
      </w:r>
      <w:r w:rsidR="00217D17" w:rsidRPr="000F2744">
        <w:rPr>
          <w:rFonts w:ascii="Times New Roman" w:hAnsi="Times New Roman"/>
          <w:sz w:val="24"/>
          <w:szCs w:val="24"/>
          <w:lang w:val="ru-RU"/>
        </w:rPr>
        <w:t>«Домашние задания»</w:t>
      </w:r>
      <w:r w:rsidR="00217D17">
        <w:rPr>
          <w:rFonts w:ascii="Times New Roman" w:hAnsi="Times New Roman"/>
          <w:sz w:val="24"/>
          <w:szCs w:val="24"/>
          <w:lang w:val="ru-RU"/>
        </w:rPr>
        <w:t xml:space="preserve">, чат тематической </w:t>
      </w:r>
      <w:r w:rsidR="00547A2B">
        <w:rPr>
          <w:rFonts w:ascii="Times New Roman" w:hAnsi="Times New Roman"/>
          <w:sz w:val="24"/>
          <w:szCs w:val="24"/>
          <w:lang w:val="ru-RU"/>
        </w:rPr>
        <w:t xml:space="preserve">группы </w:t>
      </w:r>
      <w:r w:rsidR="00217D17">
        <w:rPr>
          <w:rFonts w:ascii="Times New Roman" w:hAnsi="Times New Roman"/>
          <w:sz w:val="24"/>
          <w:szCs w:val="24"/>
          <w:lang w:val="ru-RU"/>
        </w:rPr>
        <w:t xml:space="preserve">в </w:t>
      </w:r>
      <w:r w:rsidR="00217D17">
        <w:rPr>
          <w:rFonts w:ascii="Times New Roman" w:hAnsi="Times New Roman"/>
          <w:sz w:val="24"/>
          <w:szCs w:val="24"/>
        </w:rPr>
        <w:t>Telegram</w:t>
      </w:r>
      <w:r w:rsidR="00217D17" w:rsidRPr="00217D1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F2744">
        <w:rPr>
          <w:rFonts w:ascii="Times New Roman" w:hAnsi="Times New Roman"/>
          <w:sz w:val="24"/>
          <w:szCs w:val="24"/>
          <w:lang w:val="ru-RU"/>
        </w:rPr>
        <w:t>или задать вопросы во время аудиторных занятий.</w:t>
      </w:r>
    </w:p>
    <w:p w14:paraId="1F5BE37C" w14:textId="6338F869" w:rsidR="00776B0A" w:rsidRPr="00217D17" w:rsidRDefault="00776B0A" w:rsidP="008053E9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0F2744">
        <w:rPr>
          <w:rFonts w:ascii="Times New Roman" w:hAnsi="Times New Roman"/>
          <w:sz w:val="24"/>
          <w:szCs w:val="24"/>
          <w:lang w:val="ru-RU"/>
        </w:rPr>
        <w:t xml:space="preserve">Необходимая информация для организации процесса обучения высылается через раздел Новости ОРИОКС </w:t>
      </w:r>
      <w:commentRangeEnd w:id="52"/>
      <w:r w:rsidR="008D562E">
        <w:rPr>
          <w:rStyle w:val="ad"/>
        </w:rPr>
        <w:commentReference w:id="52"/>
      </w:r>
      <w:commentRangeEnd w:id="53"/>
      <w:r w:rsidR="00217D17">
        <w:rPr>
          <w:rFonts w:ascii="Times New Roman" w:hAnsi="Times New Roman"/>
          <w:sz w:val="24"/>
          <w:szCs w:val="24"/>
          <w:lang w:val="ru-RU"/>
        </w:rPr>
        <w:t xml:space="preserve">и дублируется в </w:t>
      </w:r>
      <w:r w:rsidR="005649D5">
        <w:rPr>
          <w:rStyle w:val="ad"/>
        </w:rPr>
        <w:commentReference w:id="53"/>
      </w:r>
      <w:r w:rsidR="00217D17" w:rsidRPr="00217D1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17D17">
        <w:rPr>
          <w:rFonts w:ascii="Times New Roman" w:hAnsi="Times New Roman"/>
          <w:sz w:val="24"/>
          <w:szCs w:val="24"/>
          <w:lang w:val="ru-RU"/>
        </w:rPr>
        <w:t>тематическ</w:t>
      </w:r>
      <w:r w:rsidR="00217D17">
        <w:rPr>
          <w:rFonts w:ascii="Times New Roman" w:hAnsi="Times New Roman"/>
          <w:sz w:val="24"/>
          <w:szCs w:val="24"/>
          <w:lang w:val="ru-RU"/>
        </w:rPr>
        <w:t>ой</w:t>
      </w:r>
      <w:r w:rsidR="00217D17">
        <w:rPr>
          <w:rFonts w:ascii="Times New Roman" w:hAnsi="Times New Roman"/>
          <w:sz w:val="24"/>
          <w:szCs w:val="24"/>
          <w:lang w:val="ru-RU"/>
        </w:rPr>
        <w:t xml:space="preserve"> групп</w:t>
      </w:r>
      <w:r w:rsidR="00217D17">
        <w:rPr>
          <w:rFonts w:ascii="Times New Roman" w:hAnsi="Times New Roman"/>
          <w:sz w:val="24"/>
          <w:szCs w:val="24"/>
          <w:lang w:val="ru-RU"/>
        </w:rPr>
        <w:t>е</w:t>
      </w:r>
      <w:r w:rsidR="00217D17">
        <w:rPr>
          <w:rFonts w:ascii="Times New Roman" w:hAnsi="Times New Roman"/>
          <w:sz w:val="24"/>
          <w:szCs w:val="24"/>
          <w:lang w:val="ru-RU"/>
        </w:rPr>
        <w:t xml:space="preserve"> в </w:t>
      </w:r>
      <w:r w:rsidR="00217D17">
        <w:rPr>
          <w:rFonts w:ascii="Times New Roman" w:hAnsi="Times New Roman"/>
          <w:sz w:val="24"/>
          <w:szCs w:val="24"/>
        </w:rPr>
        <w:t>Telegram</w:t>
      </w:r>
      <w:r w:rsidR="00217D17">
        <w:rPr>
          <w:rFonts w:ascii="Times New Roman" w:hAnsi="Times New Roman"/>
          <w:sz w:val="24"/>
          <w:szCs w:val="24"/>
          <w:lang w:val="ru-RU"/>
        </w:rPr>
        <w:t>.</w:t>
      </w:r>
    </w:p>
    <w:p w14:paraId="2332C0F3" w14:textId="77777777" w:rsidR="00776B0A" w:rsidRPr="000F2744" w:rsidRDefault="000F2744" w:rsidP="008053E9">
      <w:pPr>
        <w:spacing w:after="0"/>
        <w:ind w:firstLine="567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0F2744">
        <w:rPr>
          <w:rFonts w:ascii="Times New Roman" w:hAnsi="Times New Roman"/>
          <w:b/>
          <w:bCs/>
          <w:sz w:val="24"/>
          <w:szCs w:val="24"/>
          <w:lang w:val="ru-RU"/>
        </w:rPr>
        <w:t>З</w:t>
      </w:r>
      <w:r w:rsidR="00776B0A" w:rsidRPr="000F2744">
        <w:rPr>
          <w:rFonts w:ascii="Times New Roman" w:hAnsi="Times New Roman"/>
          <w:b/>
          <w:bCs/>
          <w:sz w:val="24"/>
          <w:szCs w:val="24"/>
          <w:lang w:val="ru-RU"/>
        </w:rPr>
        <w:t>ачёт</w:t>
      </w:r>
    </w:p>
    <w:p w14:paraId="6D20E6E4" w14:textId="47CD43EF" w:rsidR="00776B0A" w:rsidRPr="000F2744" w:rsidRDefault="00776B0A" w:rsidP="008053E9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0F2744">
        <w:rPr>
          <w:rFonts w:ascii="Times New Roman" w:hAnsi="Times New Roman"/>
          <w:sz w:val="24"/>
          <w:szCs w:val="24"/>
          <w:lang w:val="ru-RU"/>
        </w:rPr>
        <w:t xml:space="preserve">Дисциплина завершается </w:t>
      </w:r>
      <w:r w:rsidR="000F2744" w:rsidRPr="000F2744">
        <w:rPr>
          <w:rFonts w:ascii="Times New Roman" w:hAnsi="Times New Roman"/>
          <w:sz w:val="24"/>
          <w:szCs w:val="24"/>
          <w:lang w:val="ru-RU"/>
        </w:rPr>
        <w:t xml:space="preserve">зачётом. </w:t>
      </w:r>
      <w:r w:rsidRPr="000F2744">
        <w:rPr>
          <w:rFonts w:ascii="Times New Roman" w:hAnsi="Times New Roman"/>
          <w:sz w:val="24"/>
          <w:szCs w:val="24"/>
          <w:lang w:val="ru-RU"/>
        </w:rPr>
        <w:t xml:space="preserve">Зачёт проводится в формате </w:t>
      </w:r>
      <w:r w:rsidR="008D562E">
        <w:rPr>
          <w:rFonts w:ascii="Times New Roman" w:hAnsi="Times New Roman"/>
          <w:sz w:val="24"/>
          <w:szCs w:val="24"/>
          <w:lang w:val="ru-RU"/>
        </w:rPr>
        <w:t>устной беседы и выполнения практических заданий</w:t>
      </w:r>
      <w:r w:rsidR="00217D17">
        <w:rPr>
          <w:rFonts w:ascii="Times New Roman" w:hAnsi="Times New Roman"/>
          <w:sz w:val="24"/>
          <w:szCs w:val="24"/>
          <w:lang w:val="ru-RU"/>
        </w:rPr>
        <w:t xml:space="preserve"> по всем разделам курса</w:t>
      </w:r>
      <w:r w:rsidR="008D562E">
        <w:rPr>
          <w:rFonts w:ascii="Times New Roman" w:hAnsi="Times New Roman"/>
          <w:sz w:val="24"/>
          <w:szCs w:val="24"/>
          <w:lang w:val="ru-RU"/>
        </w:rPr>
        <w:t>.</w:t>
      </w:r>
      <w:r w:rsidR="00BE2147">
        <w:rPr>
          <w:rFonts w:ascii="Times New Roman" w:hAnsi="Times New Roman"/>
          <w:sz w:val="24"/>
          <w:szCs w:val="24"/>
          <w:lang w:val="ru-RU"/>
        </w:rPr>
        <w:br/>
      </w:r>
      <w:r w:rsidR="00BE2147">
        <w:rPr>
          <w:rFonts w:ascii="Times New Roman" w:hAnsi="Times New Roman"/>
          <w:sz w:val="24"/>
          <w:szCs w:val="24"/>
          <w:lang w:val="ru-RU"/>
        </w:rPr>
        <w:br/>
      </w:r>
      <w:r w:rsidR="00BE2147">
        <w:rPr>
          <w:rFonts w:ascii="Times New Roman" w:hAnsi="Times New Roman"/>
          <w:sz w:val="24"/>
          <w:szCs w:val="24"/>
          <w:lang w:val="ru-RU"/>
        </w:rPr>
        <w:br/>
      </w:r>
      <w:r w:rsidR="00BE2147">
        <w:rPr>
          <w:rFonts w:ascii="Times New Roman" w:hAnsi="Times New Roman"/>
          <w:sz w:val="24"/>
          <w:szCs w:val="24"/>
          <w:lang w:val="ru-RU"/>
        </w:rPr>
        <w:br/>
      </w:r>
    </w:p>
    <w:p w14:paraId="2246B702" w14:textId="77777777" w:rsidR="00776B0A" w:rsidRPr="000F2744" w:rsidRDefault="00776B0A" w:rsidP="008053E9">
      <w:pPr>
        <w:spacing w:after="0"/>
        <w:ind w:firstLine="567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0F2744"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>Накопительно-балльная система дисциплины</w:t>
      </w:r>
    </w:p>
    <w:p w14:paraId="0DE79D13" w14:textId="77777777" w:rsidR="00776B0A" w:rsidRPr="000F2744" w:rsidRDefault="00776B0A" w:rsidP="008053E9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0F2744">
        <w:rPr>
          <w:rFonts w:ascii="Times New Roman" w:hAnsi="Times New Roman"/>
          <w:sz w:val="24"/>
          <w:szCs w:val="24"/>
          <w:lang w:val="ru-RU"/>
        </w:rPr>
        <w:t xml:space="preserve">Во время изучения дисциплины могут быть накоплены следующие баллы, представленные в таблице 1.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3"/>
        <w:gridCol w:w="4109"/>
      </w:tblGrid>
      <w:tr w:rsidR="00776B0A" w:rsidRPr="000F2744" w14:paraId="428CDF44" w14:textId="77777777" w:rsidTr="005B0903">
        <w:trPr>
          <w:jc w:val="center"/>
        </w:trPr>
        <w:tc>
          <w:tcPr>
            <w:tcW w:w="3683" w:type="dxa"/>
          </w:tcPr>
          <w:p w14:paraId="0981911C" w14:textId="77777777" w:rsidR="00776B0A" w:rsidRPr="000F2744" w:rsidRDefault="00776B0A" w:rsidP="005B0903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0F2744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Контрольные мероприятия</w:t>
            </w:r>
          </w:p>
        </w:tc>
        <w:tc>
          <w:tcPr>
            <w:tcW w:w="4109" w:type="dxa"/>
          </w:tcPr>
          <w:p w14:paraId="4AA8A348" w14:textId="77777777" w:rsidR="00776B0A" w:rsidRPr="000F2744" w:rsidRDefault="00776B0A" w:rsidP="005B0903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0F2744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Максимальный балл НБС</w:t>
            </w:r>
          </w:p>
        </w:tc>
      </w:tr>
      <w:tr w:rsidR="00776B0A" w:rsidRPr="000F2744" w14:paraId="5E2F9623" w14:textId="77777777" w:rsidTr="005B0903">
        <w:trPr>
          <w:jc w:val="center"/>
        </w:trPr>
        <w:tc>
          <w:tcPr>
            <w:tcW w:w="3683" w:type="dxa"/>
          </w:tcPr>
          <w:p w14:paraId="315E12F0" w14:textId="55A63C47" w:rsidR="00776B0A" w:rsidRPr="000F2744" w:rsidRDefault="000F2744" w:rsidP="005B0903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F2744">
              <w:rPr>
                <w:rFonts w:ascii="Times New Roman" w:hAnsi="Times New Roman"/>
                <w:sz w:val="24"/>
                <w:szCs w:val="24"/>
                <w:lang w:val="ru-RU"/>
              </w:rPr>
              <w:t>Выполнение практическ</w:t>
            </w:r>
            <w:r w:rsidR="00535C9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их </w:t>
            </w:r>
            <w:r w:rsidRPr="000F2744">
              <w:rPr>
                <w:rFonts w:ascii="Times New Roman" w:hAnsi="Times New Roman"/>
                <w:sz w:val="24"/>
                <w:szCs w:val="24"/>
                <w:lang w:val="ru-RU"/>
              </w:rPr>
              <w:t>задани</w:t>
            </w:r>
            <w:r w:rsidR="00535C93">
              <w:rPr>
                <w:rFonts w:ascii="Times New Roman" w:hAnsi="Times New Roman"/>
                <w:sz w:val="24"/>
                <w:szCs w:val="24"/>
                <w:lang w:val="ru-RU"/>
              </w:rPr>
              <w:t>й</w:t>
            </w:r>
          </w:p>
        </w:tc>
        <w:tc>
          <w:tcPr>
            <w:tcW w:w="4109" w:type="dxa"/>
          </w:tcPr>
          <w:p w14:paraId="010955DC" w14:textId="47C50EA3" w:rsidR="00776B0A" w:rsidRPr="000F2744" w:rsidRDefault="00EE7A9B" w:rsidP="005B0903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  <w:r w:rsidR="00C33306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</w:tr>
      <w:tr w:rsidR="00C33306" w:rsidRPr="000F2744" w14:paraId="0155302B" w14:textId="77777777" w:rsidTr="00C33306">
        <w:trPr>
          <w:trHeight w:val="263"/>
          <w:jc w:val="center"/>
        </w:trPr>
        <w:tc>
          <w:tcPr>
            <w:tcW w:w="3683" w:type="dxa"/>
          </w:tcPr>
          <w:p w14:paraId="629FA5EA" w14:textId="77777777" w:rsidR="00C33306" w:rsidRPr="000F2744" w:rsidRDefault="00C33306" w:rsidP="005B0903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F2744">
              <w:rPr>
                <w:rFonts w:ascii="Times New Roman" w:hAnsi="Times New Roman"/>
                <w:sz w:val="24"/>
                <w:szCs w:val="24"/>
                <w:lang w:val="ru-RU"/>
              </w:rPr>
              <w:t>Посещаемость лекций</w:t>
            </w:r>
          </w:p>
        </w:tc>
        <w:tc>
          <w:tcPr>
            <w:tcW w:w="4109" w:type="dxa"/>
          </w:tcPr>
          <w:p w14:paraId="21ACE836" w14:textId="613F4FE7" w:rsidR="00C33306" w:rsidRPr="000F2744" w:rsidRDefault="00BE2147" w:rsidP="005B0903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="00C33306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</w:tr>
      <w:tr w:rsidR="00C33306" w:rsidRPr="000F2744" w14:paraId="54DA5893" w14:textId="77777777" w:rsidTr="005B0903">
        <w:trPr>
          <w:trHeight w:val="263"/>
          <w:jc w:val="center"/>
        </w:trPr>
        <w:tc>
          <w:tcPr>
            <w:tcW w:w="3683" w:type="dxa"/>
          </w:tcPr>
          <w:p w14:paraId="2633A086" w14:textId="1A296A1D" w:rsidR="00C33306" w:rsidRPr="000F2744" w:rsidRDefault="00C33306" w:rsidP="005B0903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Выполнение домашних заданий</w:t>
            </w:r>
          </w:p>
        </w:tc>
        <w:tc>
          <w:tcPr>
            <w:tcW w:w="4109" w:type="dxa"/>
          </w:tcPr>
          <w:p w14:paraId="25A20D06" w14:textId="712864C7" w:rsidR="00C33306" w:rsidRDefault="00BE2147" w:rsidP="005B0903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15</w:t>
            </w:r>
          </w:p>
        </w:tc>
      </w:tr>
      <w:tr w:rsidR="00776B0A" w:rsidRPr="000F2744" w14:paraId="3032F535" w14:textId="77777777" w:rsidTr="005B0903">
        <w:trPr>
          <w:jc w:val="center"/>
        </w:trPr>
        <w:tc>
          <w:tcPr>
            <w:tcW w:w="3683" w:type="dxa"/>
          </w:tcPr>
          <w:p w14:paraId="3C259F36" w14:textId="77777777" w:rsidR="00776B0A" w:rsidRPr="000F2744" w:rsidRDefault="000F2744" w:rsidP="005B0903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F274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Зачет </w:t>
            </w:r>
          </w:p>
        </w:tc>
        <w:tc>
          <w:tcPr>
            <w:tcW w:w="4109" w:type="dxa"/>
          </w:tcPr>
          <w:p w14:paraId="0A59C04D" w14:textId="42AAFDBD" w:rsidR="00776B0A" w:rsidRPr="000F2744" w:rsidRDefault="00BE2147" w:rsidP="005B0903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15</w:t>
            </w:r>
          </w:p>
        </w:tc>
      </w:tr>
      <w:tr w:rsidR="00776B0A" w:rsidRPr="000F2744" w14:paraId="7C2C908A" w14:textId="77777777" w:rsidTr="005B0903">
        <w:trPr>
          <w:jc w:val="center"/>
        </w:trPr>
        <w:tc>
          <w:tcPr>
            <w:tcW w:w="3683" w:type="dxa"/>
          </w:tcPr>
          <w:p w14:paraId="2DF5C4AD" w14:textId="77777777" w:rsidR="00776B0A" w:rsidRPr="000F2744" w:rsidRDefault="00776B0A" w:rsidP="005B0903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0F2744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4109" w:type="dxa"/>
          </w:tcPr>
          <w:p w14:paraId="4886F332" w14:textId="44C7AF90" w:rsidR="00776B0A" w:rsidRPr="000F2744" w:rsidRDefault="00776B0A" w:rsidP="00C3330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commentRangeStart w:id="54"/>
            <w:commentRangeStart w:id="55"/>
            <w:commentRangeStart w:id="56"/>
            <w:commentRangeStart w:id="57"/>
            <w:r w:rsidRPr="000F2744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1</w:t>
            </w:r>
            <w:r w:rsidR="00EE7A9B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0</w:t>
            </w:r>
            <w:ins w:id="58" w:author="root" w:date="2024-03-11T17:10:00Z">
              <w:r w:rsidR="00C33306">
                <w:rPr>
                  <w:rFonts w:ascii="Times New Roman" w:hAnsi="Times New Roman"/>
                  <w:b/>
                  <w:bCs/>
                  <w:sz w:val="24"/>
                  <w:szCs w:val="24"/>
                  <w:lang w:val="ru-RU"/>
                </w:rPr>
                <w:t>0</w:t>
              </w:r>
            </w:ins>
            <w:commentRangeEnd w:id="54"/>
            <w:r w:rsidR="005649D5">
              <w:rPr>
                <w:rStyle w:val="ad"/>
              </w:rPr>
              <w:commentReference w:id="54"/>
            </w:r>
            <w:commentRangeEnd w:id="55"/>
            <w:r w:rsidR="00592E7B">
              <w:rPr>
                <w:rStyle w:val="ad"/>
              </w:rPr>
              <w:commentReference w:id="55"/>
            </w:r>
            <w:commentRangeEnd w:id="56"/>
            <w:r w:rsidR="00EE7A9B">
              <w:rPr>
                <w:rStyle w:val="ad"/>
              </w:rPr>
              <w:commentReference w:id="56"/>
            </w:r>
            <w:commentRangeEnd w:id="57"/>
            <w:r w:rsidR="00EE7A9B">
              <w:rPr>
                <w:rStyle w:val="ad"/>
              </w:rPr>
              <w:commentReference w:id="57"/>
            </w:r>
          </w:p>
        </w:tc>
      </w:tr>
    </w:tbl>
    <w:p w14:paraId="54B1F3FE" w14:textId="77777777" w:rsidR="00776B0A" w:rsidRPr="000F2744" w:rsidRDefault="00776B0A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9EA4CD6" w14:textId="77777777" w:rsidR="00DA6AB3" w:rsidRPr="00A40FC7" w:rsidRDefault="007C425E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8</w:t>
      </w:r>
      <w:r w:rsidR="00DA6AB3" w:rsidRPr="00A40FC7">
        <w:rPr>
          <w:rFonts w:ascii="Times New Roman" w:hAnsi="Times New Roman"/>
          <w:b/>
          <w:sz w:val="24"/>
          <w:szCs w:val="24"/>
          <w:lang w:val="ru-RU"/>
        </w:rPr>
        <w:t>. Оценка качества освоения программы</w:t>
      </w:r>
    </w:p>
    <w:p w14:paraId="3C92875B" w14:textId="77777777" w:rsidR="00860FE9" w:rsidRDefault="00860FE9" w:rsidP="005B0903">
      <w:pPr>
        <w:spacing w:after="0"/>
        <w:ind w:firstLine="567"/>
        <w:jc w:val="both"/>
        <w:rPr>
          <w:color w:val="2C2D2E"/>
          <w:lang w:val="ru-RU"/>
        </w:rPr>
      </w:pPr>
      <w:r w:rsidRPr="0043569A">
        <w:rPr>
          <w:rFonts w:ascii="Times New Roman" w:hAnsi="Times New Roman"/>
          <w:color w:val="2C2D2E"/>
          <w:sz w:val="24"/>
          <w:szCs w:val="24"/>
          <w:lang w:val="ru-RU"/>
        </w:rPr>
        <w:t>Для оце</w:t>
      </w:r>
      <w:r>
        <w:rPr>
          <w:rFonts w:ascii="Times New Roman" w:hAnsi="Times New Roman"/>
          <w:color w:val="2C2D2E"/>
          <w:sz w:val="24"/>
          <w:szCs w:val="24"/>
          <w:lang w:val="ru-RU"/>
        </w:rPr>
        <w:t>нки успеваемости обучающихся</w:t>
      </w:r>
      <w:r w:rsidR="000F2744">
        <w:rPr>
          <w:rFonts w:ascii="Times New Roman" w:hAnsi="Times New Roman"/>
          <w:color w:val="2C2D2E"/>
          <w:sz w:val="24"/>
          <w:szCs w:val="24"/>
          <w:lang w:val="ru-RU"/>
        </w:rPr>
        <w:t>,</w:t>
      </w:r>
      <w:r>
        <w:rPr>
          <w:rFonts w:ascii="Times New Roman" w:hAnsi="Times New Roman"/>
          <w:color w:val="2C2D2E"/>
          <w:sz w:val="24"/>
          <w:szCs w:val="24"/>
          <w:lang w:val="ru-RU"/>
        </w:rPr>
        <w:t xml:space="preserve"> </w:t>
      </w:r>
      <w:r w:rsidRPr="0043569A">
        <w:rPr>
          <w:rFonts w:ascii="Times New Roman" w:hAnsi="Times New Roman"/>
          <w:color w:val="2C2D2E"/>
          <w:sz w:val="24"/>
          <w:szCs w:val="24"/>
          <w:lang w:val="ru-RU"/>
        </w:rPr>
        <w:t>используется накопительная</w:t>
      </w:r>
      <w:r>
        <w:rPr>
          <w:color w:val="2C2D2E"/>
          <w:lang w:val="ru-RU"/>
        </w:rPr>
        <w:t xml:space="preserve"> </w:t>
      </w:r>
      <w:r w:rsidRPr="0043569A">
        <w:rPr>
          <w:rFonts w:ascii="Times New Roman" w:hAnsi="Times New Roman"/>
          <w:color w:val="2C2D2E"/>
          <w:sz w:val="24"/>
          <w:szCs w:val="24"/>
          <w:lang w:val="ru-RU"/>
        </w:rPr>
        <w:t>балльная система.</w:t>
      </w:r>
    </w:p>
    <w:p w14:paraId="5951C430" w14:textId="2E53CFB3" w:rsidR="00860FE9" w:rsidRDefault="00860FE9" w:rsidP="005B0903">
      <w:pPr>
        <w:spacing w:after="0"/>
        <w:ind w:firstLine="567"/>
        <w:jc w:val="both"/>
        <w:rPr>
          <w:color w:val="2C2D2E"/>
          <w:lang w:val="ru-RU"/>
        </w:rPr>
      </w:pPr>
      <w:r w:rsidRPr="0043569A">
        <w:rPr>
          <w:rFonts w:ascii="Times New Roman" w:hAnsi="Times New Roman"/>
          <w:color w:val="2C2D2E"/>
          <w:sz w:val="24"/>
          <w:szCs w:val="24"/>
          <w:lang w:val="ru-RU"/>
        </w:rPr>
        <w:t xml:space="preserve">Баллами оцениваются: </w:t>
      </w:r>
      <w:r w:rsidR="008D562E">
        <w:rPr>
          <w:rFonts w:ascii="Times New Roman" w:hAnsi="Times New Roman"/>
          <w:color w:val="2C2D2E"/>
          <w:sz w:val="24"/>
          <w:szCs w:val="24"/>
          <w:lang w:val="ru-RU"/>
        </w:rPr>
        <w:t>посещаемость лекций, выполнение практических заданий, зачет.</w:t>
      </w:r>
    </w:p>
    <w:p w14:paraId="30E058E7" w14:textId="77777777" w:rsidR="00860FE9" w:rsidRPr="00592E7B" w:rsidRDefault="00860FE9" w:rsidP="005B0903">
      <w:pPr>
        <w:spacing w:after="0"/>
        <w:ind w:firstLine="567"/>
        <w:jc w:val="both"/>
      </w:pPr>
      <w:r w:rsidRPr="0043569A">
        <w:rPr>
          <w:rFonts w:ascii="Times New Roman" w:hAnsi="Times New Roman"/>
          <w:color w:val="2C2D2E"/>
          <w:sz w:val="24"/>
          <w:szCs w:val="24"/>
          <w:lang w:val="ru-RU"/>
        </w:rPr>
        <w:t>При условии выполнения каждого контрольного мероприятия по сумме</w:t>
      </w:r>
      <w:r>
        <w:rPr>
          <w:color w:val="2C2D2E"/>
          <w:lang w:val="ru-RU"/>
        </w:rPr>
        <w:t xml:space="preserve"> </w:t>
      </w:r>
      <w:r w:rsidRPr="0043569A">
        <w:rPr>
          <w:rFonts w:ascii="Times New Roman" w:hAnsi="Times New Roman"/>
          <w:color w:val="2C2D2E"/>
          <w:sz w:val="24"/>
          <w:szCs w:val="24"/>
          <w:lang w:val="ru-RU"/>
        </w:rPr>
        <w:t>выставляется итоговая оценка по, которая определяется следующим образом:</w:t>
      </w:r>
      <w:r>
        <w:rPr>
          <w:color w:val="2C2D2E"/>
          <w:lang w:val="ru-RU"/>
        </w:rPr>
        <w:t xml:space="preserve"> </w:t>
      </w:r>
      <w:r>
        <w:rPr>
          <w:rFonts w:ascii="Times New Roman" w:hAnsi="Times New Roman"/>
          <w:color w:val="2C2D2E"/>
          <w:sz w:val="24"/>
          <w:szCs w:val="24"/>
          <w:lang w:val="ru-RU"/>
        </w:rPr>
        <w:t xml:space="preserve">«отлично» – от 86 до </w:t>
      </w:r>
      <w:r w:rsidRPr="0043569A">
        <w:rPr>
          <w:rFonts w:ascii="Times New Roman" w:hAnsi="Times New Roman"/>
          <w:color w:val="2C2D2E"/>
          <w:sz w:val="24"/>
          <w:szCs w:val="24"/>
          <w:lang w:val="ru-RU"/>
        </w:rPr>
        <w:t xml:space="preserve">100 </w:t>
      </w:r>
      <w:proofErr w:type="gramStart"/>
      <w:r w:rsidRPr="0043569A">
        <w:rPr>
          <w:rFonts w:ascii="Times New Roman" w:hAnsi="Times New Roman"/>
          <w:color w:val="2C2D2E"/>
          <w:sz w:val="24"/>
          <w:szCs w:val="24"/>
          <w:lang w:val="ru-RU"/>
        </w:rPr>
        <w:t>% ,</w:t>
      </w:r>
      <w:proofErr w:type="gramEnd"/>
      <w:r w:rsidRPr="0043569A">
        <w:rPr>
          <w:rFonts w:ascii="Times New Roman" w:hAnsi="Times New Roman"/>
          <w:color w:val="2C2D2E"/>
          <w:sz w:val="24"/>
          <w:szCs w:val="24"/>
          <w:lang w:val="ru-RU"/>
        </w:rPr>
        <w:t xml:space="preserve"> «хорошо» от 70 до 85 %, «удо</w:t>
      </w:r>
      <w:r>
        <w:rPr>
          <w:rFonts w:ascii="Times New Roman" w:hAnsi="Times New Roman"/>
          <w:color w:val="2C2D2E"/>
          <w:sz w:val="24"/>
          <w:szCs w:val="24"/>
          <w:lang w:val="ru-RU"/>
        </w:rPr>
        <w:t xml:space="preserve">влетворительно» – от 50 до 69 % </w:t>
      </w:r>
    </w:p>
    <w:p w14:paraId="29BF6C3D" w14:textId="77777777" w:rsidR="00860FE9" w:rsidRPr="0043569A" w:rsidRDefault="00860FE9" w:rsidP="005B0903">
      <w:pPr>
        <w:spacing w:after="0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43569A">
        <w:rPr>
          <w:rFonts w:ascii="Times New Roman" w:hAnsi="Times New Roman"/>
          <w:color w:val="2C2D2E"/>
          <w:sz w:val="24"/>
          <w:szCs w:val="24"/>
          <w:lang w:val="ru-RU"/>
        </w:rPr>
        <w:t>Конкретные формы и процедуры текущего и промежуточного контроля знаний, умений</w:t>
      </w:r>
      <w:r>
        <w:rPr>
          <w:color w:val="2C2D2E"/>
          <w:lang w:val="ru-RU"/>
        </w:rPr>
        <w:t xml:space="preserve"> </w:t>
      </w:r>
      <w:r w:rsidRPr="0043569A">
        <w:rPr>
          <w:rFonts w:ascii="Times New Roman" w:hAnsi="Times New Roman"/>
          <w:color w:val="2C2D2E"/>
          <w:sz w:val="24"/>
          <w:szCs w:val="24"/>
          <w:lang w:val="ru-RU"/>
        </w:rPr>
        <w:t>и опыта деятельности доводятся до сведения обучающихся в течение первого месяца</w:t>
      </w:r>
      <w:r>
        <w:rPr>
          <w:color w:val="2C2D2E"/>
          <w:lang w:val="ru-RU"/>
        </w:rPr>
        <w:t xml:space="preserve"> </w:t>
      </w:r>
      <w:r w:rsidRPr="0043569A">
        <w:rPr>
          <w:rFonts w:ascii="Times New Roman" w:hAnsi="Times New Roman"/>
          <w:color w:val="2C2D2E"/>
          <w:sz w:val="24"/>
          <w:szCs w:val="24"/>
          <w:lang w:val="ru-RU"/>
        </w:rPr>
        <w:t>обучения.</w:t>
      </w:r>
    </w:p>
    <w:p w14:paraId="2FA81D3A" w14:textId="77777777" w:rsidR="00CA3ED1" w:rsidRPr="00A40FC7" w:rsidRDefault="007C425E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>9</w:t>
      </w:r>
      <w:r w:rsidR="002F3F7D" w:rsidRPr="00A40FC7">
        <w:rPr>
          <w:rFonts w:ascii="Times New Roman" w:hAnsi="Times New Roman"/>
          <w:b/>
          <w:sz w:val="24"/>
          <w:szCs w:val="24"/>
          <w:lang w:val="ru-RU"/>
        </w:rPr>
        <w:t>. Составители программы</w:t>
      </w:r>
    </w:p>
    <w:p w14:paraId="5F761555" w14:textId="77777777" w:rsidR="003119D9" w:rsidRPr="00A40FC7" w:rsidRDefault="003119D9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501D40DC" w14:textId="7A20A55E" w:rsidR="003119D9" w:rsidRDefault="00860FE9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Ассистент</w:t>
      </w:r>
      <w:r w:rsidR="008B35D3" w:rsidRPr="00A40FC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12CE">
        <w:rPr>
          <w:rFonts w:ascii="Times New Roman" w:hAnsi="Times New Roman"/>
          <w:sz w:val="24"/>
          <w:szCs w:val="24"/>
          <w:lang w:val="ru-RU"/>
        </w:rPr>
        <w:t>И</w:t>
      </w:r>
      <w:r w:rsidR="00D012CE" w:rsidRPr="00A40FC7">
        <w:rPr>
          <w:rFonts w:ascii="Times New Roman" w:hAnsi="Times New Roman"/>
          <w:sz w:val="24"/>
          <w:szCs w:val="24"/>
          <w:lang w:val="ru-RU"/>
        </w:rPr>
        <w:t>нститут</w:t>
      </w:r>
      <w:r w:rsidR="00D012CE">
        <w:rPr>
          <w:rFonts w:ascii="Times New Roman" w:hAnsi="Times New Roman"/>
          <w:sz w:val="24"/>
          <w:szCs w:val="24"/>
          <w:lang w:val="ru-RU"/>
        </w:rPr>
        <w:t>а</w:t>
      </w:r>
      <w:r w:rsidR="00D012CE" w:rsidRPr="00A40FC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8B35D3" w:rsidRPr="00A40FC7">
        <w:rPr>
          <w:rFonts w:ascii="Times New Roman" w:hAnsi="Times New Roman"/>
          <w:sz w:val="24"/>
          <w:szCs w:val="24"/>
          <w:lang w:val="ru-RU"/>
        </w:rPr>
        <w:t>МПСУ</w:t>
      </w:r>
      <w:r w:rsidR="003119D9" w:rsidRPr="00A40FC7">
        <w:rPr>
          <w:rFonts w:ascii="Times New Roman" w:hAnsi="Times New Roman"/>
          <w:sz w:val="24"/>
          <w:szCs w:val="24"/>
          <w:lang w:val="ru-RU"/>
        </w:rPr>
        <w:t xml:space="preserve">                          </w:t>
      </w:r>
      <w:r w:rsidR="00CA7B5B" w:rsidRPr="00A40FC7">
        <w:rPr>
          <w:rFonts w:ascii="Times New Roman" w:hAnsi="Times New Roman"/>
          <w:sz w:val="24"/>
          <w:szCs w:val="24"/>
          <w:lang w:val="ru-RU"/>
        </w:rPr>
        <w:t xml:space="preserve">                     </w:t>
      </w:r>
      <w:r w:rsidR="009D6BDC">
        <w:rPr>
          <w:rFonts w:ascii="Times New Roman" w:hAnsi="Times New Roman"/>
          <w:sz w:val="24"/>
          <w:szCs w:val="24"/>
          <w:lang w:val="ru-RU"/>
        </w:rPr>
        <w:t xml:space="preserve">     </w:t>
      </w:r>
      <w:r w:rsidR="00CA7B5B" w:rsidRPr="00A40FC7">
        <w:rPr>
          <w:rFonts w:ascii="Times New Roman" w:hAnsi="Times New Roman"/>
          <w:sz w:val="24"/>
          <w:szCs w:val="24"/>
          <w:lang w:val="ru-RU"/>
        </w:rPr>
        <w:t xml:space="preserve">     </w:t>
      </w:r>
      <w:r w:rsidR="003119D9" w:rsidRPr="00A40FC7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С.А. Чусов</w:t>
      </w:r>
    </w:p>
    <w:p w14:paraId="0D4E0FBE" w14:textId="77777777" w:rsidR="00860FE9" w:rsidRDefault="00860FE9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6BE9B02" w14:textId="77777777" w:rsidR="00860FE9" w:rsidRPr="00A40FC7" w:rsidRDefault="00860FE9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Доцент Института МПСУ</w:t>
      </w:r>
      <w:r w:rsidR="006906A0"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  <w:t>Д.В. Калеев</w:t>
      </w:r>
    </w:p>
    <w:p w14:paraId="594D4AEE" w14:textId="77777777" w:rsidR="003119D9" w:rsidRPr="00A40FC7" w:rsidRDefault="003119D9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bookmarkStart w:id="59" w:name="_GoBack"/>
      <w:bookmarkEnd w:id="59"/>
    </w:p>
    <w:p w14:paraId="054076F0" w14:textId="77777777" w:rsidR="003119D9" w:rsidRPr="00A40FC7" w:rsidRDefault="003119D9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151F8CF0" w14:textId="77777777" w:rsidR="003119D9" w:rsidRPr="00A40FC7" w:rsidRDefault="003119D9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766E8C0E" w14:textId="77777777" w:rsidR="003119D9" w:rsidRPr="00A40FC7" w:rsidRDefault="003119D9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09FFF01F" w14:textId="77777777" w:rsidR="00CC61E2" w:rsidRPr="00A40FC7" w:rsidRDefault="00185463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A40FC7">
        <w:rPr>
          <w:rFonts w:ascii="Times New Roman" w:hAnsi="Times New Roman"/>
          <w:b/>
          <w:sz w:val="24"/>
          <w:szCs w:val="24"/>
          <w:lang w:val="ru-RU"/>
        </w:rPr>
        <w:t xml:space="preserve">Согласовано: </w:t>
      </w:r>
    </w:p>
    <w:p w14:paraId="3AAB92A1" w14:textId="77777777" w:rsidR="006906A0" w:rsidRDefault="006906A0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6324FB42" w14:textId="77777777" w:rsidR="006906A0" w:rsidRPr="006906A0" w:rsidRDefault="006906A0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6906A0">
        <w:rPr>
          <w:rFonts w:ascii="Times New Roman" w:hAnsi="Times New Roman"/>
          <w:sz w:val="24"/>
          <w:szCs w:val="24"/>
          <w:lang w:val="ru-RU"/>
        </w:rPr>
        <w:t>Директор ДРОП</w:t>
      </w:r>
      <w:r w:rsidRPr="006906A0">
        <w:rPr>
          <w:rFonts w:ascii="Times New Roman" w:hAnsi="Times New Roman"/>
          <w:sz w:val="24"/>
          <w:szCs w:val="24"/>
          <w:lang w:val="ru-RU"/>
        </w:rPr>
        <w:tab/>
      </w:r>
      <w:r w:rsidRPr="006906A0">
        <w:rPr>
          <w:rFonts w:ascii="Times New Roman" w:hAnsi="Times New Roman"/>
          <w:sz w:val="24"/>
          <w:szCs w:val="24"/>
          <w:lang w:val="ru-RU"/>
        </w:rPr>
        <w:tab/>
      </w:r>
      <w:r w:rsidRPr="006906A0">
        <w:rPr>
          <w:rFonts w:ascii="Times New Roman" w:hAnsi="Times New Roman"/>
          <w:sz w:val="24"/>
          <w:szCs w:val="24"/>
          <w:lang w:val="ru-RU"/>
        </w:rPr>
        <w:tab/>
      </w:r>
      <w:r w:rsidRPr="006906A0">
        <w:rPr>
          <w:rFonts w:ascii="Times New Roman" w:hAnsi="Times New Roman"/>
          <w:sz w:val="24"/>
          <w:szCs w:val="24"/>
          <w:lang w:val="ru-RU"/>
        </w:rPr>
        <w:tab/>
      </w:r>
      <w:r w:rsidRPr="006906A0">
        <w:rPr>
          <w:rFonts w:ascii="Times New Roman" w:hAnsi="Times New Roman"/>
          <w:sz w:val="24"/>
          <w:szCs w:val="24"/>
          <w:lang w:val="ru-RU"/>
        </w:rPr>
        <w:tab/>
      </w:r>
      <w:r w:rsidRPr="006906A0">
        <w:rPr>
          <w:rFonts w:ascii="Times New Roman" w:hAnsi="Times New Roman"/>
          <w:sz w:val="24"/>
          <w:szCs w:val="24"/>
          <w:lang w:val="ru-RU"/>
        </w:rPr>
        <w:tab/>
      </w:r>
      <w:r w:rsidRPr="006906A0">
        <w:rPr>
          <w:rFonts w:ascii="Times New Roman" w:hAnsi="Times New Roman"/>
          <w:sz w:val="24"/>
          <w:szCs w:val="24"/>
          <w:lang w:val="ru-RU"/>
        </w:rPr>
        <w:tab/>
        <w:t>Н.Ю. Соколова</w:t>
      </w:r>
    </w:p>
    <w:p w14:paraId="1CC80BD7" w14:textId="77777777" w:rsidR="006906A0" w:rsidRDefault="006906A0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417AEA0F" w14:textId="77777777" w:rsidR="006906A0" w:rsidRDefault="006906A0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commentRangeStart w:id="60"/>
      <w:r w:rsidRPr="00A40FC7">
        <w:rPr>
          <w:rFonts w:ascii="Times New Roman" w:hAnsi="Times New Roman"/>
          <w:sz w:val="24"/>
          <w:szCs w:val="24"/>
          <w:lang w:val="ru-RU"/>
        </w:rPr>
        <w:t>Руководитель направления САПР ЭКБ/</w:t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  <w:t>И.О. Фамилия</w:t>
      </w:r>
    </w:p>
    <w:p w14:paraId="237208B5" w14:textId="77777777" w:rsidR="006906A0" w:rsidRPr="006906A0" w:rsidRDefault="006906A0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40FC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40FC7">
        <w:rPr>
          <w:rFonts w:ascii="Times New Roman" w:hAnsi="Times New Roman"/>
          <w:sz w:val="24"/>
          <w:szCs w:val="24"/>
          <w:highlight w:val="lightGray"/>
          <w:lang w:val="ru-RU"/>
        </w:rPr>
        <w:t>Технологии и специальное технологическое оборудование</w:t>
      </w:r>
      <w:commentRangeEnd w:id="60"/>
      <w:r>
        <w:rPr>
          <w:rStyle w:val="ad"/>
        </w:rPr>
        <w:commentReference w:id="60"/>
      </w:r>
    </w:p>
    <w:p w14:paraId="68C4D7A0" w14:textId="77777777" w:rsidR="006906A0" w:rsidRDefault="006906A0" w:rsidP="005B0903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62910717" w14:textId="77777777" w:rsidR="006906A0" w:rsidRPr="006906A0" w:rsidRDefault="006906A0" w:rsidP="005B09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6906A0">
        <w:rPr>
          <w:rFonts w:ascii="Times New Roman" w:hAnsi="Times New Roman"/>
          <w:sz w:val="24"/>
          <w:szCs w:val="24"/>
          <w:lang w:val="ru-RU"/>
        </w:rPr>
        <w:t>Директор Института МПСУ</w:t>
      </w:r>
      <w:r w:rsidRPr="006906A0">
        <w:rPr>
          <w:rFonts w:ascii="Times New Roman" w:hAnsi="Times New Roman"/>
          <w:sz w:val="24"/>
          <w:szCs w:val="24"/>
          <w:lang w:val="ru-RU"/>
        </w:rPr>
        <w:tab/>
      </w:r>
      <w:r w:rsidRPr="006906A0">
        <w:rPr>
          <w:rFonts w:ascii="Times New Roman" w:hAnsi="Times New Roman"/>
          <w:sz w:val="24"/>
          <w:szCs w:val="24"/>
          <w:lang w:val="ru-RU"/>
        </w:rPr>
        <w:tab/>
      </w:r>
      <w:r w:rsidRPr="006906A0">
        <w:rPr>
          <w:rFonts w:ascii="Times New Roman" w:hAnsi="Times New Roman"/>
          <w:sz w:val="24"/>
          <w:szCs w:val="24"/>
          <w:lang w:val="ru-RU"/>
        </w:rPr>
        <w:tab/>
      </w:r>
      <w:r w:rsidRPr="006906A0">
        <w:rPr>
          <w:rFonts w:ascii="Times New Roman" w:hAnsi="Times New Roman"/>
          <w:sz w:val="24"/>
          <w:szCs w:val="24"/>
          <w:lang w:val="ru-RU"/>
        </w:rPr>
        <w:tab/>
      </w:r>
      <w:r w:rsidRPr="006906A0">
        <w:rPr>
          <w:rFonts w:ascii="Times New Roman" w:hAnsi="Times New Roman"/>
          <w:sz w:val="24"/>
          <w:szCs w:val="24"/>
          <w:lang w:val="ru-RU"/>
        </w:rPr>
        <w:tab/>
        <w:t>А.Л. Переверзев</w:t>
      </w:r>
    </w:p>
    <w:sectPr w:rsidR="006906A0" w:rsidRPr="006906A0" w:rsidSect="002547A7">
      <w:pgSz w:w="12240" w:h="15840"/>
      <w:pgMar w:top="1134" w:right="850" w:bottom="709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Dana" w:date="2024-03-11T18:48:00Z" w:initials="D">
    <w:p w14:paraId="09701F7A" w14:textId="0859F1B2" w:rsidR="00592E7B" w:rsidRPr="005649D5" w:rsidRDefault="00592E7B">
      <w:pPr>
        <w:pStyle w:val="ae"/>
        <w:rPr>
          <w:lang w:val="ru-RU"/>
        </w:rPr>
      </w:pPr>
      <w:r>
        <w:rPr>
          <w:rStyle w:val="ad"/>
        </w:rPr>
        <w:annotationRef/>
      </w:r>
      <w:proofErr w:type="gramStart"/>
      <w:r>
        <w:t>Why</w:t>
      </w:r>
      <w:r w:rsidRPr="005649D5">
        <w:rPr>
          <w:lang w:val="ru-RU"/>
        </w:rPr>
        <w:t xml:space="preserve"> </w:t>
      </w:r>
      <w:r>
        <w:rPr>
          <w:lang w:val="ru-RU"/>
        </w:rPr>
        <w:t xml:space="preserve"> так</w:t>
      </w:r>
      <w:proofErr w:type="gramEnd"/>
      <w:r>
        <w:rPr>
          <w:lang w:val="ru-RU"/>
        </w:rPr>
        <w:t xml:space="preserve"> много? Мб оставим просто 26?</w:t>
      </w:r>
    </w:p>
  </w:comment>
  <w:comment w:id="3" w:author="root" w:date="2024-03-13T15:16:00Z" w:initials="r">
    <w:p w14:paraId="162C7828" w14:textId="280BA383" w:rsidR="00592E7B" w:rsidRPr="00592E7B" w:rsidRDefault="00592E7B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Там же 26 в себе кучу всего содержит. Вот я и выбрал те, которые подходят.</w:t>
      </w:r>
    </w:p>
  </w:comment>
  <w:comment w:id="4" w:author="root" w:date="2024-03-13T15:16:00Z" w:initials="r">
    <w:p w14:paraId="618C9D86" w14:textId="6A83FBB6" w:rsidR="00592E7B" w:rsidRDefault="00592E7B">
      <w:pPr>
        <w:pStyle w:val="ae"/>
      </w:pPr>
      <w:r>
        <w:rPr>
          <w:rStyle w:val="ad"/>
        </w:rPr>
        <w:annotationRef/>
      </w:r>
    </w:p>
  </w:comment>
  <w:comment w:id="24" w:author="Dana" w:date="2024-03-11T18:50:00Z" w:initials="D">
    <w:p w14:paraId="7D99DF59" w14:textId="655D6CF6" w:rsidR="00592E7B" w:rsidRPr="005649D5" w:rsidRDefault="00592E7B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Для ППК который идет всего лишь 72 часа мне кажется слишком завышенные требования, </w:t>
      </w:r>
      <w:proofErr w:type="spellStart"/>
      <w:r>
        <w:rPr>
          <w:lang w:val="ru-RU"/>
        </w:rPr>
        <w:t>мб</w:t>
      </w:r>
      <w:proofErr w:type="spellEnd"/>
      <w:r>
        <w:rPr>
          <w:lang w:val="ru-RU"/>
        </w:rPr>
        <w:t xml:space="preserve"> оставим только А?</w:t>
      </w:r>
    </w:p>
  </w:comment>
  <w:comment w:id="25" w:author="root" w:date="2024-03-13T15:15:00Z" w:initials="r">
    <w:p w14:paraId="5C726A67" w14:textId="1B11CDAE" w:rsidR="00592E7B" w:rsidRPr="00592E7B" w:rsidRDefault="00592E7B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Честно – Вам виднее. У меня опыта составления таких бумажек нет</w:t>
      </w:r>
      <w:proofErr w:type="gramStart"/>
      <w:r>
        <w:rPr>
          <w:lang w:val="ru-RU"/>
        </w:rPr>
        <w:t>) Но</w:t>
      </w:r>
      <w:proofErr w:type="gramEnd"/>
      <w:r>
        <w:rPr>
          <w:lang w:val="ru-RU"/>
        </w:rPr>
        <w:t xml:space="preserve"> в целом я по факту все написал, не преувеличивал.</w:t>
      </w:r>
    </w:p>
  </w:comment>
  <w:comment w:id="26" w:author="root" w:date="2024-03-13T15:15:00Z" w:initials="r">
    <w:p w14:paraId="150C5B0A" w14:textId="160D4569" w:rsidR="00592E7B" w:rsidRDefault="00592E7B">
      <w:pPr>
        <w:pStyle w:val="ae"/>
      </w:pPr>
      <w:r>
        <w:rPr>
          <w:rStyle w:val="ad"/>
        </w:rPr>
        <w:annotationRef/>
      </w:r>
    </w:p>
  </w:comment>
  <w:comment w:id="34" w:author="Dana" w:date="2024-03-11T18:50:00Z" w:initials="D">
    <w:p w14:paraId="4C2A0676" w14:textId="23EEAC53" w:rsidR="00592E7B" w:rsidRPr="00A50392" w:rsidRDefault="00592E7B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Тот же вопрос</w:t>
      </w:r>
    </w:p>
  </w:comment>
  <w:comment w:id="37" w:author="Dana" w:date="2024-03-11T18:50:00Z" w:initials="D">
    <w:p w14:paraId="1655BC8E" w14:textId="68FC884C" w:rsidR="00592E7B" w:rsidRPr="00A50392" w:rsidRDefault="00592E7B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Жду что Вы решите</w:t>
      </w:r>
    </w:p>
  </w:comment>
  <w:comment w:id="38" w:author="root" w:date="2024-03-13T15:14:00Z" w:initials="r">
    <w:p w14:paraId="5660C64F" w14:textId="06423C88" w:rsidR="00592E7B" w:rsidRPr="00592E7B" w:rsidRDefault="00592E7B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Сделаем с 3</w:t>
      </w:r>
    </w:p>
  </w:comment>
  <w:comment w:id="39" w:author="root" w:date="2024-03-13T15:14:00Z" w:initials="r">
    <w:p w14:paraId="3618D1BF" w14:textId="713369E5" w:rsidR="00592E7B" w:rsidRDefault="00592E7B">
      <w:pPr>
        <w:pStyle w:val="ae"/>
      </w:pPr>
      <w:r>
        <w:rPr>
          <w:rStyle w:val="ad"/>
        </w:rPr>
        <w:annotationRef/>
      </w:r>
    </w:p>
  </w:comment>
  <w:comment w:id="51" w:author="root" w:date="2024-03-11T16:39:00Z" w:initials="r">
    <w:p w14:paraId="78E5F67B" w14:textId="2F8EAEB0" w:rsidR="00592E7B" w:rsidRPr="008D562E" w:rsidRDefault="00592E7B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Группа в </w:t>
      </w:r>
      <w:r>
        <w:t>Telegram</w:t>
      </w:r>
      <w:r w:rsidRPr="008D562E">
        <w:rPr>
          <w:lang w:val="ru-RU"/>
        </w:rPr>
        <w:t xml:space="preserve"> – </w:t>
      </w:r>
      <w:r>
        <w:rPr>
          <w:lang w:val="ru-RU"/>
        </w:rPr>
        <w:t>можно?</w:t>
      </w:r>
    </w:p>
  </w:comment>
  <w:comment w:id="52" w:author="root" w:date="2024-03-11T16:39:00Z" w:initials="r">
    <w:p w14:paraId="0FD05AA6" w14:textId="0D7ED1C1" w:rsidR="00592E7B" w:rsidRPr="008D562E" w:rsidRDefault="00592E7B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Опять же, я хочу всю коммуникацию через </w:t>
      </w:r>
      <w:r>
        <w:t>TG</w:t>
      </w:r>
      <w:r w:rsidRPr="008D562E">
        <w:rPr>
          <w:lang w:val="ru-RU"/>
        </w:rPr>
        <w:t xml:space="preserve"> </w:t>
      </w:r>
      <w:r>
        <w:rPr>
          <w:lang w:val="ru-RU"/>
        </w:rPr>
        <w:t>проводить, так можно?</w:t>
      </w:r>
    </w:p>
  </w:comment>
  <w:comment w:id="53" w:author="Dana" w:date="2024-03-11T18:46:00Z" w:initials="D">
    <w:p w14:paraId="6D1FC7E8" w14:textId="05E5AE03" w:rsidR="00592E7B" w:rsidRPr="005649D5" w:rsidRDefault="00592E7B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Ответ тот же</w:t>
      </w:r>
    </w:p>
  </w:comment>
  <w:comment w:id="54" w:author="Dana" w:date="2024-03-11T18:47:00Z" w:initials="D">
    <w:p w14:paraId="575162B5" w14:textId="6053C9C3" w:rsidR="00592E7B" w:rsidRPr="005649D5" w:rsidRDefault="00592E7B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А вот давайте </w:t>
      </w:r>
      <w:proofErr w:type="gramStart"/>
      <w:r>
        <w:rPr>
          <w:lang w:val="ru-RU"/>
        </w:rPr>
        <w:t>все таки</w:t>
      </w:r>
      <w:proofErr w:type="gramEnd"/>
      <w:r>
        <w:rPr>
          <w:lang w:val="ru-RU"/>
        </w:rPr>
        <w:t xml:space="preserve"> разбейте до 100 балов, а то ни козе ни волку</w:t>
      </w:r>
    </w:p>
  </w:comment>
  <w:comment w:id="55" w:author="root" w:date="2024-03-13T15:18:00Z" w:initials="r">
    <w:p w14:paraId="6384B4A8" w14:textId="751388C4" w:rsidR="00592E7B" w:rsidRDefault="00592E7B">
      <w:pPr>
        <w:pStyle w:val="ae"/>
      </w:pPr>
      <w:r>
        <w:rPr>
          <w:rStyle w:val="ad"/>
        </w:rPr>
        <w:annotationRef/>
      </w:r>
    </w:p>
  </w:comment>
  <w:comment w:id="56" w:author="root" w:date="2024-03-13T16:55:00Z" w:initials="r">
    <w:p w14:paraId="3BA70473" w14:textId="3A0D31A4" w:rsidR="00EE7A9B" w:rsidRPr="00EE7A9B" w:rsidRDefault="00EE7A9B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Сделал</w:t>
      </w:r>
    </w:p>
  </w:comment>
  <w:comment w:id="57" w:author="root" w:date="2024-03-13T16:55:00Z" w:initials="r">
    <w:p w14:paraId="2736209B" w14:textId="628DA922" w:rsidR="00EE7A9B" w:rsidRDefault="00EE7A9B">
      <w:pPr>
        <w:pStyle w:val="ae"/>
      </w:pPr>
      <w:r>
        <w:rPr>
          <w:rStyle w:val="ad"/>
        </w:rPr>
        <w:annotationRef/>
      </w:r>
    </w:p>
  </w:comment>
  <w:comment w:id="60" w:author="Dana" w:date="2024-03-11T16:39:00Z" w:initials="D">
    <w:p w14:paraId="0B38E3E3" w14:textId="77777777" w:rsidR="00592E7B" w:rsidRPr="006906A0" w:rsidRDefault="00592E7B">
      <w:pPr>
        <w:pStyle w:val="ae"/>
        <w:rPr>
          <w:lang w:val="ru-RU"/>
        </w:rPr>
      </w:pPr>
      <w:r>
        <w:rPr>
          <w:rStyle w:val="ad"/>
        </w:rPr>
        <w:annotationRef/>
      </w:r>
      <w:proofErr w:type="spellStart"/>
      <w:r>
        <w:rPr>
          <w:lang w:val="ru-RU"/>
        </w:rPr>
        <w:t>яхз</w:t>
      </w:r>
      <w:proofErr w:type="spellEnd"/>
      <w:r>
        <w:rPr>
          <w:lang w:val="ru-RU"/>
        </w:rPr>
        <w:t xml:space="preserve"> что это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701F7A" w15:done="0"/>
  <w15:commentEx w15:paraId="162C7828" w15:paraIdParent="09701F7A" w15:done="0"/>
  <w15:commentEx w15:paraId="618C9D86" w15:paraIdParent="09701F7A" w15:done="0"/>
  <w15:commentEx w15:paraId="7D99DF59" w15:done="0"/>
  <w15:commentEx w15:paraId="5C726A67" w15:paraIdParent="7D99DF59" w15:done="0"/>
  <w15:commentEx w15:paraId="150C5B0A" w15:paraIdParent="7D99DF59" w15:done="0"/>
  <w15:commentEx w15:paraId="4C2A0676" w15:done="0"/>
  <w15:commentEx w15:paraId="1655BC8E" w15:done="0"/>
  <w15:commentEx w15:paraId="5660C64F" w15:paraIdParent="1655BC8E" w15:done="0"/>
  <w15:commentEx w15:paraId="3618D1BF" w15:paraIdParent="1655BC8E" w15:done="0"/>
  <w15:commentEx w15:paraId="78E5F67B" w15:done="0"/>
  <w15:commentEx w15:paraId="0FD05AA6" w15:done="0"/>
  <w15:commentEx w15:paraId="6D1FC7E8" w15:done="0"/>
  <w15:commentEx w15:paraId="575162B5" w15:done="0"/>
  <w15:commentEx w15:paraId="6384B4A8" w15:paraIdParent="575162B5" w15:done="0"/>
  <w15:commentEx w15:paraId="3BA70473" w15:paraIdParent="575162B5" w15:done="0"/>
  <w15:commentEx w15:paraId="2736209B" w15:paraIdParent="575162B5" w15:done="0"/>
  <w15:commentEx w15:paraId="0B38E3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701F7A" w16cid:durableId="299C4125"/>
  <w16cid:commentId w16cid:paraId="162C7828" w16cid:durableId="299C41B3"/>
  <w16cid:commentId w16cid:paraId="618C9D86" w16cid:durableId="299C41CE"/>
  <w16cid:commentId w16cid:paraId="7D99DF59" w16cid:durableId="299C4126"/>
  <w16cid:commentId w16cid:paraId="5C726A67" w16cid:durableId="299C4177"/>
  <w16cid:commentId w16cid:paraId="150C5B0A" w16cid:durableId="299C41A7"/>
  <w16cid:commentId w16cid:paraId="4C2A0676" w16cid:durableId="299C4127"/>
  <w16cid:commentId w16cid:paraId="1655BC8E" w16cid:durableId="299C4128"/>
  <w16cid:commentId w16cid:paraId="5660C64F" w16cid:durableId="299C4163"/>
  <w16cid:commentId w16cid:paraId="3618D1BF" w16cid:durableId="299C4167"/>
  <w16cid:commentId w16cid:paraId="78E5F67B" w16cid:durableId="299C412A"/>
  <w16cid:commentId w16cid:paraId="0FD05AA6" w16cid:durableId="299C412B"/>
  <w16cid:commentId w16cid:paraId="6D1FC7E8" w16cid:durableId="299C412C"/>
  <w16cid:commentId w16cid:paraId="575162B5" w16cid:durableId="299C412D"/>
  <w16cid:commentId w16cid:paraId="6384B4A8" w16cid:durableId="299C4249"/>
  <w16cid:commentId w16cid:paraId="3BA70473" w16cid:durableId="299C58F9"/>
  <w16cid:commentId w16cid:paraId="2736209B" w16cid:durableId="299C58FC"/>
  <w16cid:commentId w16cid:paraId="0B38E3E3" w16cid:durableId="29976C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3B570" w14:textId="77777777" w:rsidR="00704610" w:rsidRDefault="00704610" w:rsidP="00553FF9">
      <w:pPr>
        <w:spacing w:after="0" w:line="240" w:lineRule="auto"/>
      </w:pPr>
      <w:r>
        <w:separator/>
      </w:r>
    </w:p>
  </w:endnote>
  <w:endnote w:type="continuationSeparator" w:id="0">
    <w:p w14:paraId="02671C70" w14:textId="77777777" w:rsidR="00704610" w:rsidRDefault="00704610" w:rsidP="0055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DB83B" w14:textId="77777777" w:rsidR="00704610" w:rsidRDefault="00704610" w:rsidP="00553FF9">
      <w:pPr>
        <w:spacing w:after="0" w:line="240" w:lineRule="auto"/>
      </w:pPr>
      <w:r>
        <w:separator/>
      </w:r>
    </w:p>
  </w:footnote>
  <w:footnote w:type="continuationSeparator" w:id="0">
    <w:p w14:paraId="44707FD0" w14:textId="77777777" w:rsidR="00704610" w:rsidRDefault="00704610" w:rsidP="00553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3A75"/>
    <w:multiLevelType w:val="hybridMultilevel"/>
    <w:tmpl w:val="2B14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74737"/>
    <w:multiLevelType w:val="hybridMultilevel"/>
    <w:tmpl w:val="8656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1583D"/>
    <w:multiLevelType w:val="hybridMultilevel"/>
    <w:tmpl w:val="E5B6F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64726"/>
    <w:multiLevelType w:val="hybridMultilevel"/>
    <w:tmpl w:val="69A67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4641E"/>
    <w:multiLevelType w:val="hybridMultilevel"/>
    <w:tmpl w:val="44EEBFB4"/>
    <w:lvl w:ilvl="0" w:tplc="85E2A5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DE66676"/>
    <w:multiLevelType w:val="hybridMultilevel"/>
    <w:tmpl w:val="52947D42"/>
    <w:lvl w:ilvl="0" w:tplc="936039FE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250E34"/>
    <w:multiLevelType w:val="hybridMultilevel"/>
    <w:tmpl w:val="E5C20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54DFF"/>
    <w:multiLevelType w:val="hybridMultilevel"/>
    <w:tmpl w:val="B2EE0B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146B31"/>
    <w:multiLevelType w:val="hybridMultilevel"/>
    <w:tmpl w:val="FB0E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B73E5"/>
    <w:multiLevelType w:val="hybridMultilevel"/>
    <w:tmpl w:val="76B69C8A"/>
    <w:lvl w:ilvl="0" w:tplc="FF3659B8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06146"/>
    <w:multiLevelType w:val="hybridMultilevel"/>
    <w:tmpl w:val="A22C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93B9C"/>
    <w:multiLevelType w:val="hybridMultilevel"/>
    <w:tmpl w:val="183C1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5398F"/>
    <w:multiLevelType w:val="hybridMultilevel"/>
    <w:tmpl w:val="410E1CA0"/>
    <w:lvl w:ilvl="0" w:tplc="576654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4F82860"/>
    <w:multiLevelType w:val="hybridMultilevel"/>
    <w:tmpl w:val="5BA2E3C0"/>
    <w:lvl w:ilvl="0" w:tplc="EB7457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6933702"/>
    <w:multiLevelType w:val="hybridMultilevel"/>
    <w:tmpl w:val="061E1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3"/>
  </w:num>
  <w:num w:numId="5">
    <w:abstractNumId w:val="12"/>
  </w:num>
  <w:num w:numId="6">
    <w:abstractNumId w:val="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3"/>
  </w:num>
  <w:num w:numId="10">
    <w:abstractNumId w:val="14"/>
  </w:num>
  <w:num w:numId="11">
    <w:abstractNumId w:val="2"/>
  </w:num>
  <w:num w:numId="12">
    <w:abstractNumId w:val="7"/>
  </w:num>
  <w:num w:numId="13">
    <w:abstractNumId w:val="10"/>
  </w:num>
  <w:num w:numId="14">
    <w:abstractNumId w:val="11"/>
  </w:num>
  <w:num w:numId="1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Сергей Чусов">
    <w15:presenceInfo w15:providerId="Windows Live" w15:userId="b19b0e032f44bd83"/>
  </w15:person>
  <w15:person w15:author="root">
    <w15:presenceInfo w15:providerId="None" w15:userId="roo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32F"/>
    <w:rsid w:val="000152E5"/>
    <w:rsid w:val="00024DE1"/>
    <w:rsid w:val="00027072"/>
    <w:rsid w:val="00036900"/>
    <w:rsid w:val="00062CE0"/>
    <w:rsid w:val="00071DED"/>
    <w:rsid w:val="00076293"/>
    <w:rsid w:val="000835D3"/>
    <w:rsid w:val="000A77CF"/>
    <w:rsid w:val="000C4CCA"/>
    <w:rsid w:val="000E2A47"/>
    <w:rsid w:val="000E3B8E"/>
    <w:rsid w:val="000F2744"/>
    <w:rsid w:val="000F70F8"/>
    <w:rsid w:val="00102B13"/>
    <w:rsid w:val="00120522"/>
    <w:rsid w:val="00120D0E"/>
    <w:rsid w:val="00127762"/>
    <w:rsid w:val="00160735"/>
    <w:rsid w:val="0016411B"/>
    <w:rsid w:val="001808A6"/>
    <w:rsid w:val="00185463"/>
    <w:rsid w:val="001A1A81"/>
    <w:rsid w:val="001B3767"/>
    <w:rsid w:val="001B5248"/>
    <w:rsid w:val="001B5D10"/>
    <w:rsid w:val="001C4D3D"/>
    <w:rsid w:val="001D2D83"/>
    <w:rsid w:val="001E2596"/>
    <w:rsid w:val="00217D17"/>
    <w:rsid w:val="0022501B"/>
    <w:rsid w:val="002547A7"/>
    <w:rsid w:val="00257740"/>
    <w:rsid w:val="00261DD9"/>
    <w:rsid w:val="002750D1"/>
    <w:rsid w:val="002929BE"/>
    <w:rsid w:val="002C42B4"/>
    <w:rsid w:val="002D4145"/>
    <w:rsid w:val="002E1891"/>
    <w:rsid w:val="002F0E0F"/>
    <w:rsid w:val="002F3F7D"/>
    <w:rsid w:val="00302A54"/>
    <w:rsid w:val="00304D5D"/>
    <w:rsid w:val="003119D9"/>
    <w:rsid w:val="00313E63"/>
    <w:rsid w:val="00327135"/>
    <w:rsid w:val="00342F44"/>
    <w:rsid w:val="003449C7"/>
    <w:rsid w:val="003665B0"/>
    <w:rsid w:val="003A3ED8"/>
    <w:rsid w:val="003B4686"/>
    <w:rsid w:val="00405072"/>
    <w:rsid w:val="00410DC5"/>
    <w:rsid w:val="00413D0D"/>
    <w:rsid w:val="0041520B"/>
    <w:rsid w:val="00433D0F"/>
    <w:rsid w:val="0043569A"/>
    <w:rsid w:val="004432CA"/>
    <w:rsid w:val="0045111D"/>
    <w:rsid w:val="00461279"/>
    <w:rsid w:val="004645F7"/>
    <w:rsid w:val="00473627"/>
    <w:rsid w:val="004939F6"/>
    <w:rsid w:val="004B7B64"/>
    <w:rsid w:val="004C0FB0"/>
    <w:rsid w:val="004D04ED"/>
    <w:rsid w:val="004E249C"/>
    <w:rsid w:val="00535C93"/>
    <w:rsid w:val="00542D0E"/>
    <w:rsid w:val="00547A2B"/>
    <w:rsid w:val="0055138B"/>
    <w:rsid w:val="00552ACA"/>
    <w:rsid w:val="00553FF9"/>
    <w:rsid w:val="00554A9D"/>
    <w:rsid w:val="005649D5"/>
    <w:rsid w:val="00582A99"/>
    <w:rsid w:val="00592E7B"/>
    <w:rsid w:val="005954BD"/>
    <w:rsid w:val="005A6792"/>
    <w:rsid w:val="005B0903"/>
    <w:rsid w:val="005C195B"/>
    <w:rsid w:val="005C246C"/>
    <w:rsid w:val="005D2057"/>
    <w:rsid w:val="00620106"/>
    <w:rsid w:val="00621761"/>
    <w:rsid w:val="00632C91"/>
    <w:rsid w:val="006349DE"/>
    <w:rsid w:val="00670C81"/>
    <w:rsid w:val="00681C2B"/>
    <w:rsid w:val="006906A0"/>
    <w:rsid w:val="006C04CE"/>
    <w:rsid w:val="006C37BA"/>
    <w:rsid w:val="006E1D6E"/>
    <w:rsid w:val="006E326F"/>
    <w:rsid w:val="006E3DAD"/>
    <w:rsid w:val="006E4E2C"/>
    <w:rsid w:val="007042AD"/>
    <w:rsid w:val="00704610"/>
    <w:rsid w:val="00732A64"/>
    <w:rsid w:val="00746819"/>
    <w:rsid w:val="00751470"/>
    <w:rsid w:val="007641BC"/>
    <w:rsid w:val="00771D37"/>
    <w:rsid w:val="00774F7D"/>
    <w:rsid w:val="00776B0A"/>
    <w:rsid w:val="00783BBF"/>
    <w:rsid w:val="00784D40"/>
    <w:rsid w:val="00792D4E"/>
    <w:rsid w:val="00795312"/>
    <w:rsid w:val="007B2540"/>
    <w:rsid w:val="007C425E"/>
    <w:rsid w:val="007D7631"/>
    <w:rsid w:val="007E03D9"/>
    <w:rsid w:val="007E736A"/>
    <w:rsid w:val="008053E9"/>
    <w:rsid w:val="00816A4E"/>
    <w:rsid w:val="008256A6"/>
    <w:rsid w:val="00831F77"/>
    <w:rsid w:val="008338F4"/>
    <w:rsid w:val="00842D65"/>
    <w:rsid w:val="00844A7E"/>
    <w:rsid w:val="00860FE9"/>
    <w:rsid w:val="00877717"/>
    <w:rsid w:val="00880E28"/>
    <w:rsid w:val="008B1243"/>
    <w:rsid w:val="008B35D3"/>
    <w:rsid w:val="008D562E"/>
    <w:rsid w:val="00902EE1"/>
    <w:rsid w:val="00903A85"/>
    <w:rsid w:val="009124A0"/>
    <w:rsid w:val="00913E4A"/>
    <w:rsid w:val="0092587D"/>
    <w:rsid w:val="00972D08"/>
    <w:rsid w:val="00972E30"/>
    <w:rsid w:val="00977477"/>
    <w:rsid w:val="0098006D"/>
    <w:rsid w:val="00994778"/>
    <w:rsid w:val="009B0B6F"/>
    <w:rsid w:val="009D56AE"/>
    <w:rsid w:val="009D6BDC"/>
    <w:rsid w:val="009F4A79"/>
    <w:rsid w:val="00A3232B"/>
    <w:rsid w:val="00A40FC7"/>
    <w:rsid w:val="00A46FBA"/>
    <w:rsid w:val="00A50392"/>
    <w:rsid w:val="00A71BD6"/>
    <w:rsid w:val="00AA582E"/>
    <w:rsid w:val="00AF7032"/>
    <w:rsid w:val="00B06E13"/>
    <w:rsid w:val="00B16E34"/>
    <w:rsid w:val="00B77F27"/>
    <w:rsid w:val="00B94F5A"/>
    <w:rsid w:val="00BA7FE2"/>
    <w:rsid w:val="00BB054F"/>
    <w:rsid w:val="00BC0662"/>
    <w:rsid w:val="00BE2147"/>
    <w:rsid w:val="00BE7134"/>
    <w:rsid w:val="00C04040"/>
    <w:rsid w:val="00C33306"/>
    <w:rsid w:val="00C44543"/>
    <w:rsid w:val="00C70EA6"/>
    <w:rsid w:val="00C964A5"/>
    <w:rsid w:val="00CA3ED1"/>
    <w:rsid w:val="00CA7B5B"/>
    <w:rsid w:val="00CB0FB0"/>
    <w:rsid w:val="00CB368E"/>
    <w:rsid w:val="00CC032F"/>
    <w:rsid w:val="00CC61E2"/>
    <w:rsid w:val="00CE6F83"/>
    <w:rsid w:val="00D012CE"/>
    <w:rsid w:val="00D03256"/>
    <w:rsid w:val="00D30C21"/>
    <w:rsid w:val="00D47922"/>
    <w:rsid w:val="00D624F4"/>
    <w:rsid w:val="00DA4D72"/>
    <w:rsid w:val="00DA6AB3"/>
    <w:rsid w:val="00DB6C80"/>
    <w:rsid w:val="00DC1B10"/>
    <w:rsid w:val="00DC61D7"/>
    <w:rsid w:val="00DD5895"/>
    <w:rsid w:val="00DD7714"/>
    <w:rsid w:val="00DE33CD"/>
    <w:rsid w:val="00E109C0"/>
    <w:rsid w:val="00E41562"/>
    <w:rsid w:val="00E55BAD"/>
    <w:rsid w:val="00E56B1C"/>
    <w:rsid w:val="00E63A4D"/>
    <w:rsid w:val="00E775BB"/>
    <w:rsid w:val="00E81BCB"/>
    <w:rsid w:val="00E864AE"/>
    <w:rsid w:val="00ED490B"/>
    <w:rsid w:val="00EE1118"/>
    <w:rsid w:val="00EE7A9B"/>
    <w:rsid w:val="00EF5571"/>
    <w:rsid w:val="00EF6AB4"/>
    <w:rsid w:val="00F12519"/>
    <w:rsid w:val="00F12959"/>
    <w:rsid w:val="00F156B0"/>
    <w:rsid w:val="00F275F4"/>
    <w:rsid w:val="00F37B99"/>
    <w:rsid w:val="00F40227"/>
    <w:rsid w:val="00F82931"/>
    <w:rsid w:val="00F85E3D"/>
    <w:rsid w:val="00F91C05"/>
    <w:rsid w:val="00FB35C4"/>
    <w:rsid w:val="00FC7C68"/>
    <w:rsid w:val="00FD023B"/>
    <w:rsid w:val="00FE1234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1C88E"/>
  <w15:docId w15:val="{643AFE35-63AE-4384-97D4-02BC4E3D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4A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E3B8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C0662"/>
    <w:pPr>
      <w:spacing w:after="0" w:line="240" w:lineRule="auto"/>
      <w:ind w:left="720"/>
    </w:pPr>
    <w:rPr>
      <w:rFonts w:eastAsiaTheme="minorHAnsi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553F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3FF9"/>
    <w:rPr>
      <w:sz w:val="22"/>
      <w:szCs w:val="22"/>
      <w:lang w:val="en-US" w:eastAsia="en-US"/>
    </w:rPr>
  </w:style>
  <w:style w:type="paragraph" w:styleId="a8">
    <w:name w:val="footer"/>
    <w:basedOn w:val="a"/>
    <w:link w:val="a9"/>
    <w:uiPriority w:val="99"/>
    <w:semiHidden/>
    <w:unhideWhenUsed/>
    <w:rsid w:val="00553F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53FF9"/>
    <w:rPr>
      <w:sz w:val="22"/>
      <w:szCs w:val="22"/>
      <w:lang w:val="en-US" w:eastAsia="en-US"/>
    </w:rPr>
  </w:style>
  <w:style w:type="paragraph" w:styleId="aa">
    <w:name w:val="Normal (Web)"/>
    <w:basedOn w:val="a"/>
    <w:uiPriority w:val="99"/>
    <w:semiHidden/>
    <w:unhideWhenUsed/>
    <w:rsid w:val="002577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A4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40FC7"/>
    <w:rPr>
      <w:rFonts w:ascii="Tahoma" w:hAnsi="Tahoma" w:cs="Tahoma"/>
      <w:sz w:val="16"/>
      <w:szCs w:val="16"/>
      <w:lang w:val="en-US" w:eastAsia="en-US"/>
    </w:rPr>
  </w:style>
  <w:style w:type="character" w:customStyle="1" w:styleId="fontstyle01">
    <w:name w:val="fontstyle01"/>
    <w:basedOn w:val="a0"/>
    <w:rsid w:val="009774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5A679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A679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A6792"/>
    <w:rPr>
      <w:lang w:val="en-US"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A679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A6792"/>
    <w:rPr>
      <w:b/>
      <w:bCs/>
      <w:lang w:val="en-US" w:eastAsia="en-US"/>
    </w:rPr>
  </w:style>
  <w:style w:type="character" w:customStyle="1" w:styleId="fontstyle11">
    <w:name w:val="fontstyle11"/>
    <w:basedOn w:val="a0"/>
    <w:rsid w:val="00CB0FB0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7E03D9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styleId="af2">
    <w:name w:val="FollowedHyperlink"/>
    <w:basedOn w:val="a0"/>
    <w:uiPriority w:val="99"/>
    <w:semiHidden/>
    <w:unhideWhenUsed/>
    <w:rsid w:val="00CB36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600F89-2431-4F9C-8138-6D270C28D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2786</Words>
  <Characters>15886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18635</CharactersWithSpaces>
  <SharedDoc>false</SharedDoc>
  <HLinks>
    <vt:vector size="12" baseType="variant">
      <vt:variant>
        <vt:i4>8192052</vt:i4>
      </vt:variant>
      <vt:variant>
        <vt:i4>21</vt:i4>
      </vt:variant>
      <vt:variant>
        <vt:i4>0</vt:i4>
      </vt:variant>
      <vt:variant>
        <vt:i4>5</vt:i4>
      </vt:variant>
      <vt:variant>
        <vt:lpwstr>http://www.rg.ru/2014/04/16/obuchenie-dok.html</vt:lpwstr>
      </vt:variant>
      <vt:variant>
        <vt:lpwstr/>
      </vt:variant>
      <vt:variant>
        <vt:i4>1048662</vt:i4>
      </vt:variant>
      <vt:variant>
        <vt:i4>18</vt:i4>
      </vt:variant>
      <vt:variant>
        <vt:i4>0</vt:i4>
      </vt:variant>
      <vt:variant>
        <vt:i4>5</vt:i4>
      </vt:variant>
      <vt:variant>
        <vt:lpwstr>http://www.rg.ru/2012/12/30/obrazovanie-dok.html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root</cp:lastModifiedBy>
  <cp:revision>7</cp:revision>
  <dcterms:created xsi:type="dcterms:W3CDTF">2024-03-11T14:39:00Z</dcterms:created>
  <dcterms:modified xsi:type="dcterms:W3CDTF">2024-03-13T14:32:00Z</dcterms:modified>
</cp:coreProperties>
</file>